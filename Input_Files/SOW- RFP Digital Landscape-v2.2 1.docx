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8590" w14:textId="39AC6658" w:rsidR="5DC1FEB3" w:rsidRPr="008F446B" w:rsidRDefault="009D1933" w:rsidP="71AB1EC5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Request for Proposal (</w:t>
      </w:r>
      <w:proofErr w:type="spellStart"/>
      <w:r>
        <w:rPr>
          <w:rFonts w:ascii="Arial" w:eastAsia="Arial" w:hAnsi="Arial" w:cs="Arial"/>
          <w:b/>
          <w:bCs/>
        </w:rPr>
        <w:t>RfP</w:t>
      </w:r>
      <w:proofErr w:type="spellEnd"/>
      <w:r>
        <w:rPr>
          <w:rFonts w:ascii="Arial" w:eastAsia="Arial" w:hAnsi="Arial" w:cs="Arial"/>
          <w:b/>
          <w:bCs/>
        </w:rPr>
        <w:t>)</w:t>
      </w:r>
      <w:r w:rsidR="00F7495E" w:rsidRPr="008F446B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>b</w:t>
      </w:r>
      <w:r w:rsidR="5DC1FEB3" w:rsidRPr="008F446B">
        <w:rPr>
          <w:rFonts w:ascii="Arial" w:eastAsia="Arial" w:hAnsi="Arial" w:cs="Arial"/>
          <w:b/>
          <w:bCs/>
        </w:rPr>
        <w:t>rief</w:t>
      </w:r>
      <w:r w:rsidR="00F7495E" w:rsidRPr="008F446B">
        <w:rPr>
          <w:rFonts w:ascii="Arial" w:eastAsia="Arial" w:hAnsi="Arial" w:cs="Arial"/>
          <w:b/>
          <w:bCs/>
        </w:rPr>
        <w:t xml:space="preserve"> </w:t>
      </w:r>
      <w:r w:rsidR="5DC1FEB3" w:rsidRPr="008F446B">
        <w:rPr>
          <w:rFonts w:ascii="Arial" w:eastAsia="Arial" w:hAnsi="Arial" w:cs="Arial"/>
          <w:b/>
          <w:bCs/>
        </w:rPr>
        <w:t xml:space="preserve">– digital landscape </w:t>
      </w:r>
      <w:r w:rsidR="00F7495E" w:rsidRPr="00774237">
        <w:rPr>
          <w:rFonts w:ascii="Arial" w:eastAsia="Arial" w:hAnsi="Arial" w:cs="Arial"/>
          <w:b/>
          <w:bCs/>
        </w:rPr>
        <w:t>overhaul</w:t>
      </w:r>
    </w:p>
    <w:p w14:paraId="012207CA" w14:textId="05B61A52" w:rsidR="66CE725A" w:rsidRPr="008F446B" w:rsidRDefault="66CE725A" w:rsidP="71AB1EC5">
      <w:pPr>
        <w:rPr>
          <w:rFonts w:ascii="Arial" w:eastAsia="Arial" w:hAnsi="Arial" w:cs="Arial"/>
          <w:b/>
          <w:bCs/>
        </w:rPr>
      </w:pPr>
      <w:r w:rsidRPr="008F446B">
        <w:rPr>
          <w:rFonts w:ascii="Arial" w:eastAsia="Arial" w:hAnsi="Arial" w:cs="Arial"/>
          <w:b/>
          <w:bCs/>
        </w:rPr>
        <w:t>Table of content</w:t>
      </w:r>
    </w:p>
    <w:p w14:paraId="52DADC2A" w14:textId="1A9D084A" w:rsidR="00A22644" w:rsidRPr="0017571C" w:rsidRDefault="00A22644" w:rsidP="0017571C">
      <w:pPr>
        <w:rPr>
          <w:rFonts w:ascii="Arial" w:eastAsia="Arial" w:hAnsi="Arial" w:cs="Arial"/>
          <w:b/>
          <w:bCs/>
        </w:rPr>
      </w:pPr>
    </w:p>
    <w:p w14:paraId="7D84928A" w14:textId="112DDD4B" w:rsidR="66CE725A" w:rsidRPr="008F446B" w:rsidRDefault="66CE725A" w:rsidP="71AB1EC5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5E59546F">
        <w:rPr>
          <w:rFonts w:ascii="Arial" w:eastAsia="Arial" w:hAnsi="Arial" w:cs="Arial"/>
          <w:b/>
        </w:rPr>
        <w:t>Background</w:t>
      </w:r>
    </w:p>
    <w:p w14:paraId="437A8776" w14:textId="07709340" w:rsidR="66CE725A" w:rsidRPr="008F446B" w:rsidRDefault="00774237" w:rsidP="71AB1EC5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Objectives </w:t>
      </w:r>
      <w:r w:rsidR="00EF5478"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</w:rPr>
        <w:t xml:space="preserve"> our </w:t>
      </w:r>
      <w:r w:rsidR="00EF5478">
        <w:rPr>
          <w:rFonts w:ascii="Arial" w:eastAsia="Arial" w:hAnsi="Arial" w:cs="Arial"/>
          <w:b/>
          <w:bCs/>
        </w:rPr>
        <w:t xml:space="preserve">corporate </w:t>
      </w:r>
      <w:r>
        <w:rPr>
          <w:rFonts w:ascii="Arial" w:eastAsia="Arial" w:hAnsi="Arial" w:cs="Arial"/>
          <w:b/>
          <w:bCs/>
        </w:rPr>
        <w:t>web</w:t>
      </w:r>
      <w:r w:rsidR="00EF5478">
        <w:rPr>
          <w:rFonts w:ascii="Arial" w:eastAsia="Arial" w:hAnsi="Arial" w:cs="Arial"/>
          <w:b/>
          <w:bCs/>
        </w:rPr>
        <w:t>site</w:t>
      </w:r>
    </w:p>
    <w:p w14:paraId="3F37C614" w14:textId="6674DDCE" w:rsidR="0D81E2E9" w:rsidRDefault="0D81E2E9" w:rsidP="242582AF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242582AF">
        <w:rPr>
          <w:rFonts w:ascii="Arial" w:eastAsia="Arial" w:hAnsi="Arial" w:cs="Arial"/>
          <w:b/>
          <w:bCs/>
        </w:rPr>
        <w:t>General requirements for our digital landscape</w:t>
      </w:r>
    </w:p>
    <w:p w14:paraId="7ABE2A1A" w14:textId="4038B840" w:rsidR="05B596AA" w:rsidRPr="008F446B" w:rsidRDefault="006D75D8" w:rsidP="71AB1EC5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</w:t>
      </w:r>
      <w:r w:rsidR="05B596AA" w:rsidRPr="008F446B">
        <w:rPr>
          <w:rFonts w:ascii="Arial" w:eastAsia="Arial" w:hAnsi="Arial" w:cs="Arial"/>
          <w:b/>
          <w:bCs/>
        </w:rPr>
        <w:t xml:space="preserve">cope and </w:t>
      </w:r>
      <w:r w:rsidR="00F45702">
        <w:rPr>
          <w:rFonts w:ascii="Arial" w:eastAsia="Arial" w:hAnsi="Arial" w:cs="Arial"/>
          <w:b/>
          <w:bCs/>
        </w:rPr>
        <w:t>d</w:t>
      </w:r>
      <w:r w:rsidR="00FE3568" w:rsidRPr="008F446B">
        <w:rPr>
          <w:rFonts w:ascii="Arial" w:eastAsia="Arial" w:hAnsi="Arial" w:cs="Arial"/>
          <w:b/>
          <w:bCs/>
        </w:rPr>
        <w:t>eliverables</w:t>
      </w:r>
      <w:r>
        <w:rPr>
          <w:rFonts w:ascii="Arial" w:eastAsia="Arial" w:hAnsi="Arial" w:cs="Arial"/>
          <w:b/>
          <w:bCs/>
        </w:rPr>
        <w:t xml:space="preserve"> of the digital landscape overhaul</w:t>
      </w:r>
    </w:p>
    <w:p w14:paraId="177D6634" w14:textId="2DB03DF7" w:rsidR="17138095" w:rsidRPr="008F446B" w:rsidRDefault="17138095" w:rsidP="71AB1EC5">
      <w:pPr>
        <w:pStyle w:val="ListParagraph"/>
        <w:numPr>
          <w:ilvl w:val="1"/>
          <w:numId w:val="1"/>
        </w:numPr>
        <w:rPr>
          <w:rFonts w:ascii="Arial" w:eastAsia="Arial" w:hAnsi="Arial" w:cs="Arial"/>
          <w:b/>
          <w:bCs/>
        </w:rPr>
      </w:pPr>
      <w:r w:rsidRPr="008F446B">
        <w:rPr>
          <w:rFonts w:ascii="Arial" w:eastAsia="Arial" w:hAnsi="Arial" w:cs="Arial"/>
          <w:b/>
          <w:bCs/>
        </w:rPr>
        <w:t>JTI.com</w:t>
      </w:r>
      <w:r w:rsidR="4E131CCA" w:rsidRPr="008F446B">
        <w:rPr>
          <w:rFonts w:ascii="Arial" w:eastAsia="Arial" w:hAnsi="Arial" w:cs="Arial"/>
          <w:b/>
          <w:bCs/>
        </w:rPr>
        <w:t xml:space="preserve"> (</w:t>
      </w:r>
      <w:r w:rsidR="00E569CA">
        <w:rPr>
          <w:rFonts w:ascii="Arial" w:eastAsia="Arial" w:hAnsi="Arial" w:cs="Arial"/>
          <w:b/>
          <w:bCs/>
        </w:rPr>
        <w:t xml:space="preserve">Q3-4 </w:t>
      </w:r>
      <w:r w:rsidR="4E131CCA" w:rsidRPr="008F446B">
        <w:rPr>
          <w:rFonts w:ascii="Arial" w:eastAsia="Arial" w:hAnsi="Arial" w:cs="Arial"/>
          <w:b/>
          <w:bCs/>
        </w:rPr>
        <w:t>2023)</w:t>
      </w:r>
    </w:p>
    <w:p w14:paraId="7577E1A4" w14:textId="15BFAE13" w:rsidR="17138095" w:rsidRPr="008F446B" w:rsidRDefault="17138095" w:rsidP="71AB1EC5">
      <w:pPr>
        <w:pStyle w:val="ListParagraph"/>
        <w:numPr>
          <w:ilvl w:val="1"/>
          <w:numId w:val="1"/>
        </w:numPr>
        <w:rPr>
          <w:rFonts w:ascii="Arial" w:eastAsia="Arial" w:hAnsi="Arial" w:cs="Arial"/>
          <w:b/>
          <w:bCs/>
        </w:rPr>
      </w:pPr>
      <w:r w:rsidRPr="008F446B">
        <w:rPr>
          <w:rFonts w:ascii="Arial" w:eastAsia="Arial" w:hAnsi="Arial" w:cs="Arial"/>
          <w:b/>
          <w:bCs/>
        </w:rPr>
        <w:t>Careers.jti.com</w:t>
      </w:r>
      <w:r w:rsidR="5706DE9E" w:rsidRPr="008F446B">
        <w:rPr>
          <w:rFonts w:ascii="Arial" w:eastAsia="Arial" w:hAnsi="Arial" w:cs="Arial"/>
          <w:b/>
          <w:bCs/>
        </w:rPr>
        <w:t xml:space="preserve"> (</w:t>
      </w:r>
      <w:r w:rsidR="00E569CA">
        <w:rPr>
          <w:rFonts w:ascii="Arial" w:eastAsia="Arial" w:hAnsi="Arial" w:cs="Arial"/>
          <w:b/>
          <w:bCs/>
        </w:rPr>
        <w:t xml:space="preserve">Q1 </w:t>
      </w:r>
      <w:r w:rsidR="5706DE9E" w:rsidRPr="008F446B">
        <w:rPr>
          <w:rFonts w:ascii="Arial" w:eastAsia="Arial" w:hAnsi="Arial" w:cs="Arial"/>
          <w:b/>
          <w:bCs/>
        </w:rPr>
        <w:t>202</w:t>
      </w:r>
      <w:r w:rsidR="00820EF9">
        <w:rPr>
          <w:rFonts w:ascii="Arial" w:eastAsia="Arial" w:hAnsi="Arial" w:cs="Arial"/>
          <w:b/>
          <w:bCs/>
        </w:rPr>
        <w:t>4</w:t>
      </w:r>
      <w:r w:rsidR="5706DE9E" w:rsidRPr="008F446B">
        <w:rPr>
          <w:rFonts w:ascii="Arial" w:eastAsia="Arial" w:hAnsi="Arial" w:cs="Arial"/>
          <w:b/>
          <w:bCs/>
        </w:rPr>
        <w:t>)</w:t>
      </w:r>
    </w:p>
    <w:p w14:paraId="56343A12" w14:textId="5BFAEF6E" w:rsidR="17138095" w:rsidRPr="00E569CA" w:rsidRDefault="17138095" w:rsidP="71AB1EC5">
      <w:pPr>
        <w:pStyle w:val="ListParagraph"/>
        <w:numPr>
          <w:ilvl w:val="1"/>
          <w:numId w:val="1"/>
        </w:numPr>
        <w:rPr>
          <w:rFonts w:ascii="Arial" w:eastAsia="Arial" w:hAnsi="Arial" w:cs="Arial"/>
          <w:b/>
          <w:bCs/>
          <w:lang w:val="fr-CH"/>
        </w:rPr>
      </w:pPr>
      <w:r w:rsidRPr="00E569CA">
        <w:rPr>
          <w:rFonts w:ascii="Arial" w:eastAsia="Arial" w:hAnsi="Arial" w:cs="Arial"/>
          <w:b/>
          <w:bCs/>
          <w:lang w:val="fr-CH"/>
        </w:rPr>
        <w:t>JT-Science.com</w:t>
      </w:r>
      <w:r w:rsidR="4BE38E40" w:rsidRPr="00E569CA">
        <w:rPr>
          <w:rFonts w:ascii="Arial" w:eastAsia="Arial" w:hAnsi="Arial" w:cs="Arial"/>
          <w:b/>
          <w:bCs/>
          <w:lang w:val="fr-CH"/>
        </w:rPr>
        <w:t xml:space="preserve"> (</w:t>
      </w:r>
      <w:r w:rsidR="00E569CA" w:rsidRPr="00E569CA">
        <w:rPr>
          <w:rFonts w:ascii="Arial" w:eastAsia="Arial" w:hAnsi="Arial" w:cs="Arial"/>
          <w:b/>
          <w:bCs/>
          <w:lang w:val="fr-CH"/>
        </w:rPr>
        <w:t xml:space="preserve">Q1-2 </w:t>
      </w:r>
      <w:r w:rsidR="4BE38E40" w:rsidRPr="00E569CA">
        <w:rPr>
          <w:rFonts w:ascii="Arial" w:eastAsia="Arial" w:hAnsi="Arial" w:cs="Arial"/>
          <w:b/>
          <w:bCs/>
          <w:lang w:val="fr-CH"/>
        </w:rPr>
        <w:t>2024)</w:t>
      </w:r>
    </w:p>
    <w:p w14:paraId="4D2C62AD" w14:textId="0203B6CE" w:rsidR="466272E4" w:rsidRPr="008F446B" w:rsidRDefault="009D1933" w:rsidP="71AB1EC5">
      <w:pPr>
        <w:pStyle w:val="ListParagraph"/>
        <w:numPr>
          <w:ilvl w:val="1"/>
          <w:numId w:val="1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Web</w:t>
      </w:r>
      <w:r w:rsidR="00820EF9">
        <w:rPr>
          <w:rFonts w:ascii="Arial" w:eastAsia="Arial" w:hAnsi="Arial" w:cs="Arial"/>
          <w:b/>
          <w:bCs/>
        </w:rPr>
        <w:t>s</w:t>
      </w:r>
      <w:r w:rsidR="466272E4" w:rsidRPr="008F446B">
        <w:rPr>
          <w:rFonts w:ascii="Arial" w:eastAsia="Arial" w:hAnsi="Arial" w:cs="Arial"/>
          <w:b/>
          <w:bCs/>
        </w:rPr>
        <w:t>ite hosting</w:t>
      </w:r>
      <w:r w:rsidR="005E77F5">
        <w:rPr>
          <w:rFonts w:ascii="Arial" w:eastAsia="Arial" w:hAnsi="Arial" w:cs="Arial"/>
          <w:b/>
          <w:bCs/>
        </w:rPr>
        <w:t xml:space="preserve"> (Q3-Q4 2023)</w:t>
      </w:r>
    </w:p>
    <w:p w14:paraId="64800299" w14:textId="6D3847C5" w:rsidR="53EDFA97" w:rsidRPr="008F446B" w:rsidRDefault="53EDFA97" w:rsidP="71AB1EC5">
      <w:pPr>
        <w:pStyle w:val="ListParagraph"/>
        <w:numPr>
          <w:ilvl w:val="1"/>
          <w:numId w:val="1"/>
        </w:numPr>
        <w:rPr>
          <w:rFonts w:ascii="Arial" w:eastAsia="Arial" w:hAnsi="Arial" w:cs="Arial"/>
          <w:b/>
          <w:bCs/>
        </w:rPr>
      </w:pPr>
      <w:r w:rsidRPr="008F446B">
        <w:rPr>
          <w:rFonts w:ascii="Arial" w:eastAsia="Arial" w:hAnsi="Arial" w:cs="Arial"/>
          <w:b/>
          <w:bCs/>
        </w:rPr>
        <w:t>Social media community management support</w:t>
      </w:r>
      <w:r w:rsidR="003960DE">
        <w:rPr>
          <w:rFonts w:ascii="Arial" w:eastAsia="Arial" w:hAnsi="Arial" w:cs="Arial"/>
          <w:b/>
          <w:bCs/>
        </w:rPr>
        <w:t xml:space="preserve"> (Q3 2023)</w:t>
      </w:r>
    </w:p>
    <w:p w14:paraId="41FD9455" w14:textId="36613EBC" w:rsidR="66CE725A" w:rsidRPr="008F446B" w:rsidRDefault="00F7495E" w:rsidP="71AB1EC5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008F446B">
        <w:rPr>
          <w:rFonts w:ascii="Arial" w:eastAsia="Arial" w:hAnsi="Arial" w:cs="Arial"/>
          <w:b/>
          <w:bCs/>
        </w:rPr>
        <w:t xml:space="preserve">Technical </w:t>
      </w:r>
      <w:r w:rsidR="66CE725A" w:rsidRPr="008F446B">
        <w:rPr>
          <w:rFonts w:ascii="Arial" w:eastAsia="Arial" w:hAnsi="Arial" w:cs="Arial"/>
          <w:b/>
          <w:bCs/>
        </w:rPr>
        <w:t>requirements</w:t>
      </w:r>
    </w:p>
    <w:p w14:paraId="469D9340" w14:textId="32E2FEA0" w:rsidR="00D2501D" w:rsidRPr="00A22644" w:rsidRDefault="786EF7FA" w:rsidP="71AB1EC5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  <w:u w:val="single"/>
        </w:rPr>
      </w:pPr>
      <w:r w:rsidRPr="159E4B51">
        <w:rPr>
          <w:rFonts w:ascii="Arial" w:eastAsia="Arial" w:hAnsi="Arial" w:cs="Arial"/>
          <w:b/>
          <w:bCs/>
        </w:rPr>
        <w:t>References</w:t>
      </w:r>
    </w:p>
    <w:p w14:paraId="4F0F87E3" w14:textId="77777777" w:rsidR="000E0925" w:rsidRDefault="000E0925" w:rsidP="000E0925">
      <w:pPr>
        <w:rPr>
          <w:rFonts w:ascii="Arial" w:eastAsia="Arial" w:hAnsi="Arial" w:cs="Arial"/>
          <w:b/>
          <w:bCs/>
        </w:rPr>
      </w:pPr>
    </w:p>
    <w:p w14:paraId="3D52914A" w14:textId="77777777" w:rsidR="005263F2" w:rsidRDefault="005263F2">
      <w:pPr>
        <w:rPr>
          <w:rStyle w:val="normaltextrun"/>
          <w:rFonts w:ascii="Arial" w:eastAsia="Arial" w:hAnsi="Arial" w:cs="Arial"/>
          <w:b/>
          <w:lang w:eastAsia="ja-JP"/>
        </w:rPr>
      </w:pPr>
      <w:r>
        <w:rPr>
          <w:rStyle w:val="normaltextrun"/>
          <w:rFonts w:ascii="Arial" w:eastAsia="Arial" w:hAnsi="Arial" w:cs="Arial"/>
          <w:b/>
        </w:rPr>
        <w:br w:type="page"/>
      </w:r>
    </w:p>
    <w:p w14:paraId="2D9C1623" w14:textId="33D744BE" w:rsidR="003B6EF5" w:rsidRDefault="003B6EF5" w:rsidP="003B6EF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5E59546F">
        <w:rPr>
          <w:rStyle w:val="normaltextrun"/>
          <w:rFonts w:ascii="Arial" w:eastAsia="Arial" w:hAnsi="Arial" w:cs="Arial"/>
          <w:b/>
          <w:sz w:val="22"/>
          <w:szCs w:val="22"/>
        </w:rPr>
        <w:lastRenderedPageBreak/>
        <w:t>1.Background</w:t>
      </w:r>
      <w:r w:rsidRPr="5E59546F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142BBF64" w14:textId="77777777" w:rsidR="003B6EF5" w:rsidRDefault="003B6EF5" w:rsidP="003B6EF5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</w:p>
    <w:p w14:paraId="02DEBEED" w14:textId="5C55CF1E" w:rsidR="00564A73" w:rsidRDefault="003B6EF5" w:rsidP="33A6D7F4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33A6D7F4">
        <w:rPr>
          <w:rStyle w:val="normaltextrun"/>
          <w:rFonts w:ascii="Arial" w:eastAsia="Arial" w:hAnsi="Arial" w:cs="Arial"/>
          <w:sz w:val="22"/>
          <w:szCs w:val="22"/>
        </w:rPr>
        <w:t xml:space="preserve">The eventual scope of this </w:t>
      </w:r>
      <w:proofErr w:type="spellStart"/>
      <w:r w:rsidRPr="33A6D7F4">
        <w:rPr>
          <w:rStyle w:val="normaltextrun"/>
          <w:rFonts w:ascii="Arial" w:eastAsia="Arial" w:hAnsi="Arial" w:cs="Arial"/>
          <w:sz w:val="22"/>
          <w:szCs w:val="22"/>
        </w:rPr>
        <w:t>RfP</w:t>
      </w:r>
      <w:proofErr w:type="spellEnd"/>
      <w:r w:rsidRPr="33A6D7F4">
        <w:rPr>
          <w:rStyle w:val="normaltextrun"/>
          <w:rFonts w:ascii="Arial" w:eastAsia="Arial" w:hAnsi="Arial" w:cs="Arial"/>
          <w:sz w:val="22"/>
          <w:szCs w:val="22"/>
        </w:rPr>
        <w:t xml:space="preserve"> is overhauling JTI’s digital landscape, which is comprised of our current </w:t>
      </w:r>
      <w:del w:id="0" w:author="Gueynard, Alexandre" w:date="2023-08-07T09:43:00Z">
        <w:r>
          <w:fldChar w:fldCharType="begin"/>
        </w:r>
        <w:r>
          <w:delInstrText xml:space="preserve">HYPERLINK "https://www.jti.com/" </w:delInstrText>
        </w:r>
        <w:r>
          <w:fldChar w:fldCharType="separate"/>
        </w:r>
      </w:del>
      <w:r w:rsidRPr="33A6D7F4">
        <w:rPr>
          <w:rStyle w:val="normaltextrun"/>
          <w:rFonts w:ascii="Arial" w:eastAsia="Arial" w:hAnsi="Arial" w:cs="Arial"/>
          <w:color w:val="0000FF"/>
          <w:sz w:val="22"/>
          <w:szCs w:val="22"/>
          <w:u w:val="single"/>
        </w:rPr>
        <w:t>corporate website</w:t>
      </w:r>
      <w:del w:id="1" w:author="Gueynard, Alexandre" w:date="2023-08-07T09:43:00Z">
        <w:r>
          <w:fldChar w:fldCharType="end"/>
        </w:r>
      </w:del>
      <w:r w:rsidRPr="33A6D7F4">
        <w:rPr>
          <w:rStyle w:val="normaltextrun"/>
          <w:rFonts w:ascii="Arial" w:eastAsia="Arial" w:hAnsi="Arial" w:cs="Arial"/>
          <w:sz w:val="22"/>
          <w:szCs w:val="22"/>
        </w:rPr>
        <w:t xml:space="preserve"> at the core</w:t>
      </w:r>
      <w:r w:rsidR="00834B53" w:rsidRPr="33A6D7F4">
        <w:rPr>
          <w:rStyle w:val="normaltextrun"/>
          <w:rFonts w:ascii="Arial" w:eastAsia="Arial" w:hAnsi="Arial" w:cs="Arial"/>
          <w:sz w:val="22"/>
          <w:szCs w:val="22"/>
        </w:rPr>
        <w:t>,</w:t>
      </w:r>
      <w:r w:rsidRPr="33A6D7F4">
        <w:rPr>
          <w:rStyle w:val="normaltextrun"/>
          <w:rFonts w:ascii="Arial" w:eastAsia="Arial" w:hAnsi="Arial" w:cs="Arial"/>
          <w:sz w:val="22"/>
          <w:szCs w:val="22"/>
        </w:rPr>
        <w:t xml:space="preserve"> complemented by microsites such as the career platform, science communication website and other smaller websites</w:t>
      </w:r>
      <w:r w:rsidR="00464D46" w:rsidRPr="33A6D7F4">
        <w:rPr>
          <w:rStyle w:val="normaltextrun"/>
          <w:rFonts w:ascii="Arial" w:eastAsia="Arial" w:hAnsi="Arial" w:cs="Arial"/>
          <w:sz w:val="22"/>
          <w:szCs w:val="22"/>
        </w:rPr>
        <w:t xml:space="preserve"> (see </w:t>
      </w:r>
      <w:r w:rsidR="23CD6C9D" w:rsidRPr="33A6D7F4">
        <w:rPr>
          <w:rStyle w:val="normaltextrun"/>
          <w:rFonts w:ascii="Arial" w:eastAsia="Arial" w:hAnsi="Arial" w:cs="Arial"/>
          <w:sz w:val="22"/>
          <w:szCs w:val="22"/>
        </w:rPr>
        <w:t>4</w:t>
      </w:r>
      <w:r w:rsidR="00464D46" w:rsidRPr="33A6D7F4">
        <w:rPr>
          <w:rStyle w:val="normaltextrun"/>
          <w:rFonts w:ascii="Arial" w:eastAsia="Arial" w:hAnsi="Arial" w:cs="Arial"/>
          <w:sz w:val="22"/>
          <w:szCs w:val="22"/>
        </w:rPr>
        <w:t>.d.)</w:t>
      </w:r>
      <w:r w:rsidRPr="33A6D7F4">
        <w:rPr>
          <w:rStyle w:val="normaltextrun"/>
          <w:rFonts w:ascii="Arial" w:eastAsia="Arial" w:hAnsi="Arial" w:cs="Arial"/>
          <w:sz w:val="22"/>
          <w:szCs w:val="22"/>
        </w:rPr>
        <w:t xml:space="preserve">. </w:t>
      </w:r>
      <w:r w:rsidR="00376A9E" w:rsidRPr="33A6D7F4">
        <w:rPr>
          <w:rStyle w:val="normaltextrun"/>
          <w:rFonts w:ascii="Arial" w:eastAsia="Arial" w:hAnsi="Arial" w:cs="Arial"/>
          <w:sz w:val="22"/>
          <w:szCs w:val="22"/>
        </w:rPr>
        <w:t>Over the years, add-ons and ad hoc updates have been pushed to serve various agendas</w:t>
      </w:r>
      <w:r w:rsidR="002858FA" w:rsidRPr="33A6D7F4">
        <w:rPr>
          <w:rStyle w:val="normaltextrun"/>
          <w:rFonts w:ascii="Arial" w:eastAsia="Arial" w:hAnsi="Arial" w:cs="Arial"/>
          <w:sz w:val="22"/>
          <w:szCs w:val="22"/>
        </w:rPr>
        <w:t xml:space="preserve">. This </w:t>
      </w:r>
      <w:r w:rsidR="00F4533F" w:rsidRPr="33A6D7F4">
        <w:rPr>
          <w:rStyle w:val="normaltextrun"/>
          <w:rFonts w:ascii="Arial" w:eastAsia="Arial" w:hAnsi="Arial" w:cs="Arial"/>
          <w:sz w:val="22"/>
          <w:szCs w:val="22"/>
        </w:rPr>
        <w:t>resulted in creating a disjointed digital ecosystem</w:t>
      </w:r>
      <w:r w:rsidR="002858FA" w:rsidRPr="33A6D7F4">
        <w:rPr>
          <w:rStyle w:val="normaltextrun"/>
          <w:rFonts w:ascii="Arial" w:eastAsia="Arial" w:hAnsi="Arial" w:cs="Arial"/>
          <w:sz w:val="22"/>
          <w:szCs w:val="22"/>
        </w:rPr>
        <w:t xml:space="preserve">, which is </w:t>
      </w:r>
      <w:r w:rsidR="00376A9E" w:rsidRPr="33A6D7F4">
        <w:rPr>
          <w:rStyle w:val="normaltextrun"/>
          <w:rFonts w:ascii="Arial" w:eastAsia="Arial" w:hAnsi="Arial" w:cs="Arial"/>
          <w:sz w:val="22"/>
          <w:szCs w:val="22"/>
        </w:rPr>
        <w:t>no longer in line with our corporate messaging</w:t>
      </w:r>
      <w:r w:rsidR="00EB6BCF" w:rsidRPr="33A6D7F4">
        <w:rPr>
          <w:rStyle w:val="normaltextrun"/>
          <w:rFonts w:ascii="Arial" w:eastAsia="Arial" w:hAnsi="Arial" w:cs="Arial"/>
          <w:sz w:val="22"/>
          <w:szCs w:val="22"/>
        </w:rPr>
        <w:t>.</w:t>
      </w:r>
    </w:p>
    <w:p w14:paraId="753C1BE0" w14:textId="77777777" w:rsidR="00EA438A" w:rsidRDefault="00EA438A" w:rsidP="003B6E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</w:p>
    <w:p w14:paraId="502BEB32" w14:textId="41E77925" w:rsidR="00D2501D" w:rsidRDefault="00244445" w:rsidP="003B6E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>
        <w:rPr>
          <w:rStyle w:val="eop"/>
          <w:rFonts w:ascii="Arial" w:eastAsia="Arial" w:hAnsi="Arial" w:cs="Arial"/>
          <w:sz w:val="22"/>
          <w:szCs w:val="22"/>
        </w:rPr>
        <w:t>Both content and branding</w:t>
      </w:r>
      <w:r w:rsidRPr="5E59546F">
        <w:rPr>
          <w:rStyle w:val="eop"/>
          <w:rFonts w:ascii="Arial" w:eastAsia="Arial" w:hAnsi="Arial" w:cs="Arial"/>
          <w:sz w:val="22"/>
          <w:szCs w:val="22"/>
        </w:rPr>
        <w:t xml:space="preserve"> </w:t>
      </w:r>
      <w:r>
        <w:rPr>
          <w:rStyle w:val="eop"/>
          <w:rFonts w:ascii="Arial" w:eastAsia="Arial" w:hAnsi="Arial" w:cs="Arial"/>
          <w:sz w:val="22"/>
          <w:szCs w:val="22"/>
        </w:rPr>
        <w:t xml:space="preserve">on our website and the greater digital landscape must </w:t>
      </w:r>
      <w:r w:rsidR="00A00C87">
        <w:rPr>
          <w:rStyle w:val="eop"/>
          <w:rFonts w:ascii="Arial" w:eastAsia="Arial" w:hAnsi="Arial" w:cs="Arial"/>
          <w:sz w:val="22"/>
          <w:szCs w:val="22"/>
        </w:rPr>
        <w:t xml:space="preserve">be </w:t>
      </w:r>
      <w:r>
        <w:rPr>
          <w:rStyle w:val="eop"/>
          <w:rFonts w:ascii="Arial" w:eastAsia="Arial" w:hAnsi="Arial" w:cs="Arial"/>
          <w:sz w:val="22"/>
          <w:szCs w:val="22"/>
        </w:rPr>
        <w:t>align</w:t>
      </w:r>
      <w:r w:rsidR="00A00C87">
        <w:rPr>
          <w:rStyle w:val="eop"/>
          <w:rFonts w:ascii="Arial" w:eastAsia="Arial" w:hAnsi="Arial" w:cs="Arial"/>
          <w:sz w:val="22"/>
          <w:szCs w:val="22"/>
        </w:rPr>
        <w:t>ed</w:t>
      </w:r>
      <w:r>
        <w:rPr>
          <w:rStyle w:val="eop"/>
          <w:rFonts w:ascii="Arial" w:eastAsia="Arial" w:hAnsi="Arial" w:cs="Arial"/>
          <w:sz w:val="22"/>
          <w:szCs w:val="22"/>
        </w:rPr>
        <w:t xml:space="preserve"> with </w:t>
      </w:r>
      <w:r>
        <w:rPr>
          <w:rStyle w:val="normaltextrun"/>
          <w:rFonts w:ascii="Arial" w:eastAsia="Arial" w:hAnsi="Arial" w:cs="Arial"/>
          <w:sz w:val="22"/>
          <w:szCs w:val="22"/>
        </w:rPr>
        <w:t>the</w:t>
      </w:r>
      <w:r w:rsidR="003B6EF5" w:rsidRPr="5E59546F">
        <w:rPr>
          <w:rStyle w:val="normaltextrun"/>
          <w:rFonts w:ascii="Arial" w:eastAsia="Arial" w:hAnsi="Arial" w:cs="Arial"/>
          <w:sz w:val="22"/>
          <w:szCs w:val="22"/>
        </w:rPr>
        <w:t xml:space="preserve"> new corporate purpose </w:t>
      </w:r>
      <w:r w:rsidR="00A00C87">
        <w:rPr>
          <w:rStyle w:val="normaltextrun"/>
          <w:rFonts w:ascii="Arial" w:eastAsia="Arial" w:hAnsi="Arial" w:cs="Arial"/>
          <w:sz w:val="22"/>
          <w:szCs w:val="22"/>
        </w:rPr>
        <w:t>(</w:t>
      </w:r>
      <w:r>
        <w:rPr>
          <w:rStyle w:val="normaltextrun"/>
          <w:rFonts w:ascii="Arial" w:eastAsia="Arial" w:hAnsi="Arial" w:cs="Arial"/>
          <w:sz w:val="22"/>
          <w:szCs w:val="22"/>
        </w:rPr>
        <w:t xml:space="preserve">due </w:t>
      </w:r>
      <w:r w:rsidR="003B6EF5" w:rsidRPr="5E59546F">
        <w:rPr>
          <w:rStyle w:val="normaltextrun"/>
          <w:rFonts w:ascii="Arial" w:eastAsia="Arial" w:hAnsi="Arial" w:cs="Arial"/>
          <w:sz w:val="22"/>
          <w:szCs w:val="22"/>
        </w:rPr>
        <w:t>early May</w:t>
      </w:r>
      <w:r w:rsidR="00A00C87">
        <w:rPr>
          <w:rStyle w:val="normaltextrun"/>
          <w:rFonts w:ascii="Arial" w:eastAsia="Arial" w:hAnsi="Arial" w:cs="Arial"/>
          <w:sz w:val="22"/>
          <w:szCs w:val="22"/>
        </w:rPr>
        <w:t>)</w:t>
      </w:r>
      <w:r>
        <w:rPr>
          <w:rStyle w:val="normaltextrun"/>
          <w:rFonts w:ascii="Arial" w:eastAsia="Arial" w:hAnsi="Arial" w:cs="Arial"/>
          <w:sz w:val="22"/>
          <w:szCs w:val="22"/>
        </w:rPr>
        <w:t xml:space="preserve"> and the </w:t>
      </w:r>
      <w:r w:rsidR="5B762CF0" w:rsidRPr="5E59546F">
        <w:rPr>
          <w:rStyle w:val="eop"/>
          <w:rFonts w:ascii="Arial" w:eastAsia="Arial" w:hAnsi="Arial" w:cs="Arial"/>
          <w:sz w:val="22"/>
          <w:szCs w:val="22"/>
        </w:rPr>
        <w:t xml:space="preserve">new corporate brand </w:t>
      </w:r>
      <w:r w:rsidR="00A00C87">
        <w:rPr>
          <w:rStyle w:val="eop"/>
          <w:rFonts w:ascii="Arial" w:eastAsia="Arial" w:hAnsi="Arial" w:cs="Arial"/>
          <w:sz w:val="22"/>
          <w:szCs w:val="22"/>
        </w:rPr>
        <w:t>(</w:t>
      </w:r>
      <w:r>
        <w:rPr>
          <w:rStyle w:val="eop"/>
          <w:rFonts w:ascii="Arial" w:eastAsia="Arial" w:hAnsi="Arial" w:cs="Arial"/>
          <w:sz w:val="22"/>
          <w:szCs w:val="22"/>
        </w:rPr>
        <w:t>due</w:t>
      </w:r>
      <w:r w:rsidR="5B762CF0" w:rsidRPr="5E59546F">
        <w:rPr>
          <w:rStyle w:val="eop"/>
          <w:rFonts w:ascii="Arial" w:eastAsia="Arial" w:hAnsi="Arial" w:cs="Arial"/>
          <w:sz w:val="22"/>
          <w:szCs w:val="22"/>
        </w:rPr>
        <w:t xml:space="preserve"> this summer</w:t>
      </w:r>
      <w:r w:rsidR="001C4343">
        <w:rPr>
          <w:rStyle w:val="eop"/>
          <w:rFonts w:ascii="Arial" w:eastAsia="Arial" w:hAnsi="Arial" w:cs="Arial"/>
          <w:sz w:val="22"/>
          <w:szCs w:val="22"/>
        </w:rPr>
        <w:t xml:space="preserve">, and in the meantime, </w:t>
      </w:r>
      <w:hyperlink r:id="rId11" w:history="1">
        <w:r w:rsidR="001C4343" w:rsidRPr="001B65AF">
          <w:rPr>
            <w:rStyle w:val="Hyperlink"/>
            <w:rFonts w:ascii="Arial" w:eastAsia="Arial" w:hAnsi="Arial" w:cs="Arial"/>
            <w:sz w:val="22"/>
            <w:szCs w:val="22"/>
          </w:rPr>
          <w:t>current branding guidelines available here</w:t>
        </w:r>
      </w:hyperlink>
      <w:r w:rsidR="00A00C87">
        <w:rPr>
          <w:rStyle w:val="eop"/>
          <w:rFonts w:ascii="Arial" w:eastAsia="Arial" w:hAnsi="Arial" w:cs="Arial"/>
          <w:sz w:val="22"/>
          <w:szCs w:val="22"/>
        </w:rPr>
        <w:t>)</w:t>
      </w:r>
      <w:r w:rsidR="0063358F">
        <w:rPr>
          <w:rStyle w:val="eop"/>
          <w:rFonts w:ascii="Arial" w:eastAsia="Arial" w:hAnsi="Arial" w:cs="Arial"/>
          <w:sz w:val="22"/>
          <w:szCs w:val="22"/>
        </w:rPr>
        <w:t xml:space="preserve">. </w:t>
      </w:r>
      <w:r w:rsidR="003B6EF5" w:rsidRPr="5E59546F">
        <w:rPr>
          <w:rStyle w:val="normaltextrun"/>
          <w:rFonts w:ascii="Arial" w:eastAsia="Arial" w:hAnsi="Arial" w:cs="Arial"/>
          <w:sz w:val="22"/>
          <w:szCs w:val="22"/>
        </w:rPr>
        <w:t xml:space="preserve">We </w:t>
      </w:r>
      <w:r w:rsidR="00A00C87">
        <w:rPr>
          <w:rStyle w:val="normaltextrun"/>
          <w:rFonts w:ascii="Arial" w:eastAsia="Arial" w:hAnsi="Arial" w:cs="Arial"/>
          <w:sz w:val="22"/>
          <w:szCs w:val="22"/>
        </w:rPr>
        <w:t>hope to</w:t>
      </w:r>
      <w:r w:rsidR="003B6EF5" w:rsidRPr="5E59546F">
        <w:rPr>
          <w:rStyle w:val="normaltextrun"/>
          <w:rFonts w:ascii="Arial" w:eastAsia="Arial" w:hAnsi="Arial" w:cs="Arial"/>
          <w:sz w:val="22"/>
          <w:szCs w:val="22"/>
        </w:rPr>
        <w:t xml:space="preserve"> receive a proposal that articulate</w:t>
      </w:r>
      <w:r w:rsidR="00435389">
        <w:rPr>
          <w:rStyle w:val="normaltextrun"/>
          <w:rFonts w:ascii="Arial" w:eastAsia="Arial" w:hAnsi="Arial" w:cs="Arial"/>
          <w:sz w:val="22"/>
          <w:szCs w:val="22"/>
        </w:rPr>
        <w:t>s</w:t>
      </w:r>
      <w:r w:rsidR="003B6EF5" w:rsidRPr="5E59546F">
        <w:rPr>
          <w:rStyle w:val="normaltextrun"/>
          <w:rFonts w:ascii="Arial" w:eastAsia="Arial" w:hAnsi="Arial" w:cs="Arial"/>
          <w:sz w:val="22"/>
          <w:szCs w:val="22"/>
        </w:rPr>
        <w:t xml:space="preserve"> the vision of an ideal digital landscape</w:t>
      </w:r>
      <w:r w:rsidR="00435389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  <w:r w:rsidR="48E0EFB7" w:rsidRPr="03C82281">
        <w:rPr>
          <w:rStyle w:val="normaltextrun"/>
          <w:rFonts w:ascii="Arial" w:eastAsia="Arial" w:hAnsi="Arial" w:cs="Arial"/>
          <w:sz w:val="22"/>
          <w:szCs w:val="22"/>
        </w:rPr>
        <w:t xml:space="preserve">– </w:t>
      </w:r>
      <w:r w:rsidR="1656BAB4" w:rsidRPr="39CF323F">
        <w:rPr>
          <w:rStyle w:val="normaltextrun"/>
          <w:rFonts w:ascii="Arial" w:eastAsia="Arial" w:hAnsi="Arial" w:cs="Arial"/>
          <w:sz w:val="22"/>
          <w:szCs w:val="22"/>
        </w:rPr>
        <w:t>offering</w:t>
      </w:r>
      <w:r w:rsidR="00AC48CB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  <w:r w:rsidR="00810B4C">
        <w:rPr>
          <w:rStyle w:val="normaltextrun"/>
          <w:rFonts w:ascii="Arial" w:eastAsia="Arial" w:hAnsi="Arial" w:cs="Arial"/>
          <w:sz w:val="22"/>
          <w:szCs w:val="22"/>
        </w:rPr>
        <w:t>engaging</w:t>
      </w:r>
      <w:r w:rsidR="00AC48CB">
        <w:rPr>
          <w:rStyle w:val="normaltextrun"/>
          <w:rFonts w:ascii="Arial" w:eastAsia="Arial" w:hAnsi="Arial" w:cs="Arial"/>
          <w:sz w:val="22"/>
          <w:szCs w:val="22"/>
        </w:rPr>
        <w:t xml:space="preserve"> content</w:t>
      </w:r>
      <w:r w:rsidR="00047584">
        <w:rPr>
          <w:rStyle w:val="normaltextrun"/>
          <w:rFonts w:ascii="Arial" w:eastAsia="Arial" w:hAnsi="Arial" w:cs="Arial"/>
          <w:sz w:val="22"/>
          <w:szCs w:val="22"/>
        </w:rPr>
        <w:t xml:space="preserve"> with appealing visuals </w:t>
      </w:r>
      <w:r w:rsidR="00810B4C">
        <w:rPr>
          <w:rStyle w:val="normaltextrun"/>
          <w:rFonts w:ascii="Arial" w:eastAsia="Arial" w:hAnsi="Arial" w:cs="Arial"/>
          <w:sz w:val="22"/>
          <w:szCs w:val="22"/>
        </w:rPr>
        <w:t>for our various audiences</w:t>
      </w:r>
      <w:r w:rsidR="003B6EF5" w:rsidRPr="5E59546F">
        <w:rPr>
          <w:rStyle w:val="normaltextrun"/>
          <w:rFonts w:ascii="Arial" w:eastAsia="Arial" w:hAnsi="Arial" w:cs="Arial"/>
          <w:sz w:val="22"/>
          <w:szCs w:val="22"/>
        </w:rPr>
        <w:t>. </w:t>
      </w:r>
    </w:p>
    <w:p w14:paraId="2E3E67B6" w14:textId="77777777" w:rsidR="00D2501D" w:rsidRDefault="00D2501D" w:rsidP="003B6E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</w:p>
    <w:p w14:paraId="31C7F2ED" w14:textId="6A9648BB" w:rsidR="57DBE312" w:rsidRDefault="003B6EF5" w:rsidP="0935CBF7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  <w:sz w:val="22"/>
          <w:szCs w:val="22"/>
        </w:rPr>
      </w:pPr>
      <w:r w:rsidRPr="0935CBF7">
        <w:rPr>
          <w:rStyle w:val="normaltextrun"/>
          <w:rFonts w:ascii="Arial" w:eastAsia="Arial" w:hAnsi="Arial" w:cs="Arial"/>
          <w:sz w:val="22"/>
          <w:szCs w:val="22"/>
        </w:rPr>
        <w:t xml:space="preserve">In the last couple of years, prework for </w:t>
      </w:r>
      <w:r w:rsidR="00D2501D" w:rsidRPr="0935CBF7">
        <w:rPr>
          <w:rStyle w:val="normaltextrun"/>
          <w:rFonts w:ascii="Arial" w:eastAsia="Arial" w:hAnsi="Arial" w:cs="Arial"/>
          <w:sz w:val="22"/>
          <w:szCs w:val="22"/>
        </w:rPr>
        <w:t>jti.com</w:t>
      </w:r>
      <w:r w:rsidRPr="0935CBF7">
        <w:rPr>
          <w:rStyle w:val="normaltextrun"/>
          <w:rFonts w:ascii="Arial" w:eastAsia="Arial" w:hAnsi="Arial" w:cs="Arial"/>
          <w:sz w:val="22"/>
          <w:szCs w:val="22"/>
        </w:rPr>
        <w:t xml:space="preserve"> revamp has been conducted. Your proposal should consider the insights gained from </w:t>
      </w:r>
      <w:r w:rsidR="00D2501D" w:rsidRPr="0935CBF7">
        <w:rPr>
          <w:rStyle w:val="normaltextrun"/>
          <w:rFonts w:ascii="Arial" w:eastAsia="Arial" w:hAnsi="Arial" w:cs="Arial"/>
          <w:sz w:val="22"/>
          <w:szCs w:val="22"/>
        </w:rPr>
        <w:t>the prework:</w:t>
      </w:r>
      <w:r w:rsidR="567E023C" w:rsidRPr="0935CBF7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  <w:r w:rsidR="57DBE312" w:rsidRPr="0935CBF7">
        <w:rPr>
          <w:rStyle w:val="normaltextrun"/>
          <w:rFonts w:ascii="Arial" w:eastAsia="Arial" w:hAnsi="Arial" w:cs="Arial"/>
          <w:sz w:val="22"/>
          <w:szCs w:val="22"/>
        </w:rPr>
        <w:t xml:space="preserve">Audience missions, JTI Corporate Digital Ecosystem Discovery Summary and Next Steps, JTI </w:t>
      </w:r>
      <w:proofErr w:type="spellStart"/>
      <w:r w:rsidR="57DBE312" w:rsidRPr="0935CBF7">
        <w:rPr>
          <w:rStyle w:val="normaltextrun"/>
          <w:rFonts w:ascii="Arial" w:eastAsia="Arial" w:hAnsi="Arial" w:cs="Arial"/>
          <w:sz w:val="22"/>
          <w:szCs w:val="22"/>
        </w:rPr>
        <w:t>Metrio</w:t>
      </w:r>
      <w:proofErr w:type="spellEnd"/>
      <w:r w:rsidR="57DBE312" w:rsidRPr="0935CBF7">
        <w:rPr>
          <w:rStyle w:val="normaltextrun"/>
          <w:rFonts w:ascii="Arial" w:eastAsia="Arial" w:hAnsi="Arial" w:cs="Arial"/>
          <w:sz w:val="22"/>
          <w:szCs w:val="22"/>
        </w:rPr>
        <w:t xml:space="preserve"> &amp; Sustainability Content Issues Summary. Please see attached in the folder “Annex Global Comms.zip.”  </w:t>
      </w:r>
    </w:p>
    <w:p w14:paraId="6B0194C2" w14:textId="77777777" w:rsidR="0935CBF7" w:rsidRDefault="0935CBF7" w:rsidP="0935CBF7">
      <w:pPr>
        <w:pStyle w:val="paragraph"/>
        <w:spacing w:before="0" w:beforeAutospacing="0" w:after="0" w:afterAutospacing="0"/>
        <w:rPr>
          <w:ins w:id="2" w:author="Iwata, Yasutaka" w:date="2023-04-12T13:10:00Z"/>
          <w:rStyle w:val="normaltextrun"/>
          <w:rFonts w:ascii="Arial" w:eastAsia="Arial" w:hAnsi="Arial" w:cs="Arial"/>
          <w:sz w:val="22"/>
          <w:szCs w:val="22"/>
        </w:rPr>
      </w:pPr>
    </w:p>
    <w:p w14:paraId="27D6C774" w14:textId="071BB1A1" w:rsidR="0935CBF7" w:rsidRDefault="0935CBF7" w:rsidP="0935CBF7">
      <w:pPr>
        <w:pStyle w:val="paragraph"/>
        <w:spacing w:before="0" w:beforeAutospacing="0" w:after="0" w:afterAutospacing="0"/>
        <w:rPr>
          <w:rStyle w:val="normaltextrun"/>
          <w:rFonts w:ascii="Arial" w:eastAsia="Arial" w:hAnsi="Arial" w:cs="Arial"/>
          <w:sz w:val="22"/>
          <w:szCs w:val="22"/>
        </w:rPr>
      </w:pPr>
    </w:p>
    <w:p w14:paraId="1F8381E4" w14:textId="1006526C" w:rsidR="00023E4C" w:rsidRDefault="00023E4C" w:rsidP="09B81F55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9B81F55">
        <w:rPr>
          <w:rStyle w:val="normaltextrun"/>
          <w:rFonts w:ascii="Arial" w:eastAsia="Arial" w:hAnsi="Arial" w:cs="Arial"/>
          <w:sz w:val="22"/>
          <w:szCs w:val="22"/>
        </w:rPr>
        <w:t>Our priority is the revamp of jti.com</w:t>
      </w:r>
      <w:r w:rsidR="008B0ACD" w:rsidRPr="09B81F55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  <w:r w:rsidR="3D91710A" w:rsidRPr="09B81F55">
        <w:rPr>
          <w:rStyle w:val="normaltextrun"/>
          <w:rFonts w:ascii="Arial" w:eastAsia="Arial" w:hAnsi="Arial" w:cs="Arial"/>
          <w:sz w:val="22"/>
          <w:szCs w:val="22"/>
        </w:rPr>
        <w:t xml:space="preserve">which </w:t>
      </w:r>
      <w:r w:rsidR="3B3F5951" w:rsidRPr="09B81F55">
        <w:rPr>
          <w:rStyle w:val="normaltextrun"/>
          <w:rFonts w:ascii="Arial" w:eastAsia="Arial" w:hAnsi="Arial" w:cs="Arial"/>
          <w:sz w:val="22"/>
          <w:szCs w:val="22"/>
        </w:rPr>
        <w:t xml:space="preserve">was </w:t>
      </w:r>
      <w:r w:rsidRPr="09B81F55">
        <w:rPr>
          <w:rStyle w:val="normaltextrun"/>
          <w:rFonts w:ascii="Arial" w:eastAsia="Arial" w:hAnsi="Arial" w:cs="Arial"/>
          <w:sz w:val="22"/>
          <w:szCs w:val="22"/>
        </w:rPr>
        <w:t>launched roughly 6 years ago. Corporate Communications is the owner of the corporate website</w:t>
      </w:r>
      <w:r w:rsidR="00CA5D12" w:rsidRPr="09B81F55">
        <w:rPr>
          <w:rStyle w:val="normaltextrun"/>
          <w:rFonts w:ascii="Arial" w:eastAsia="Arial" w:hAnsi="Arial" w:cs="Arial"/>
          <w:sz w:val="22"/>
          <w:szCs w:val="22"/>
        </w:rPr>
        <w:t xml:space="preserve"> and responsible for our external communications channels</w:t>
      </w:r>
      <w:r w:rsidRPr="09B81F55">
        <w:rPr>
          <w:rStyle w:val="normaltextrun"/>
          <w:rFonts w:ascii="Arial" w:eastAsia="Arial" w:hAnsi="Arial" w:cs="Arial"/>
          <w:sz w:val="22"/>
          <w:szCs w:val="22"/>
        </w:rPr>
        <w:t xml:space="preserve">; however, we have other stakeholders and content owners such as </w:t>
      </w:r>
      <w:r w:rsidR="00C359C5" w:rsidRPr="09B81F55">
        <w:rPr>
          <w:rStyle w:val="normaltextrun"/>
          <w:rFonts w:ascii="Arial" w:eastAsia="Arial" w:hAnsi="Arial" w:cs="Arial"/>
          <w:sz w:val="22"/>
          <w:szCs w:val="22"/>
        </w:rPr>
        <w:t>colleagues from</w:t>
      </w:r>
      <w:r w:rsidRPr="09B81F55">
        <w:rPr>
          <w:rStyle w:val="normaltextrun"/>
          <w:rFonts w:ascii="Arial" w:eastAsia="Arial" w:hAnsi="Arial" w:cs="Arial"/>
          <w:sz w:val="22"/>
          <w:szCs w:val="22"/>
        </w:rPr>
        <w:t xml:space="preserve"> People &amp; Culture (HR), Science communications, Sustainability, </w:t>
      </w:r>
      <w:r w:rsidR="00C359C5" w:rsidRPr="09B81F55">
        <w:rPr>
          <w:rStyle w:val="normaltextrun"/>
          <w:rFonts w:ascii="Arial" w:eastAsia="Arial" w:hAnsi="Arial" w:cs="Arial"/>
          <w:sz w:val="22"/>
          <w:szCs w:val="22"/>
        </w:rPr>
        <w:t>as well as</w:t>
      </w:r>
      <w:r w:rsidRPr="09B81F55">
        <w:rPr>
          <w:rStyle w:val="normaltextrun"/>
          <w:rFonts w:ascii="Arial" w:eastAsia="Arial" w:hAnsi="Arial" w:cs="Arial"/>
          <w:sz w:val="22"/>
          <w:szCs w:val="22"/>
        </w:rPr>
        <w:t xml:space="preserve"> our parent company JT. </w:t>
      </w:r>
      <w:r w:rsidR="00153FF1" w:rsidRPr="09B81F55">
        <w:rPr>
          <w:rStyle w:val="normaltextrun"/>
          <w:rFonts w:ascii="Arial" w:eastAsia="Arial" w:hAnsi="Arial" w:cs="Arial"/>
          <w:sz w:val="22"/>
          <w:szCs w:val="22"/>
        </w:rPr>
        <w:t>Each team is</w:t>
      </w:r>
      <w:r w:rsidR="00387154" w:rsidRPr="09B81F55">
        <w:rPr>
          <w:rStyle w:val="normaltextrun"/>
          <w:rFonts w:ascii="Arial" w:eastAsia="Arial" w:hAnsi="Arial" w:cs="Arial"/>
          <w:sz w:val="22"/>
          <w:szCs w:val="22"/>
        </w:rPr>
        <w:t xml:space="preserve"> an</w:t>
      </w:r>
      <w:r w:rsidR="00153FF1" w:rsidRPr="09B81F55">
        <w:rPr>
          <w:rStyle w:val="normaltextrun"/>
          <w:rFonts w:ascii="Arial" w:eastAsia="Arial" w:hAnsi="Arial" w:cs="Arial"/>
          <w:sz w:val="22"/>
          <w:szCs w:val="22"/>
        </w:rPr>
        <w:t xml:space="preserve"> integral</w:t>
      </w:r>
      <w:r w:rsidR="00DC0A73" w:rsidRPr="09B81F55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  <w:r w:rsidR="00387154" w:rsidRPr="09B81F55">
        <w:rPr>
          <w:rStyle w:val="normaltextrun"/>
          <w:rFonts w:ascii="Arial" w:eastAsia="Arial" w:hAnsi="Arial" w:cs="Arial"/>
          <w:sz w:val="22"/>
          <w:szCs w:val="22"/>
        </w:rPr>
        <w:t xml:space="preserve">part </w:t>
      </w:r>
      <w:r w:rsidR="00DC0A73" w:rsidRPr="09B81F55">
        <w:rPr>
          <w:rStyle w:val="normaltextrun"/>
          <w:rFonts w:ascii="Arial" w:eastAsia="Arial" w:hAnsi="Arial" w:cs="Arial"/>
          <w:sz w:val="22"/>
          <w:szCs w:val="22"/>
        </w:rPr>
        <w:t xml:space="preserve">of our digital landscape and must work closely together either </w:t>
      </w:r>
      <w:r w:rsidR="00387154" w:rsidRPr="09B81F55">
        <w:rPr>
          <w:rStyle w:val="normaltextrun"/>
          <w:rFonts w:ascii="Arial" w:eastAsia="Arial" w:hAnsi="Arial" w:cs="Arial"/>
          <w:sz w:val="22"/>
          <w:szCs w:val="22"/>
        </w:rPr>
        <w:t>as an owner of a site or stakeholder.</w:t>
      </w:r>
    </w:p>
    <w:p w14:paraId="3E9630D0" w14:textId="77777777" w:rsidR="003B6EF5" w:rsidRDefault="003B6EF5" w:rsidP="003B6EF5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</w:p>
    <w:p w14:paraId="2CA62477" w14:textId="1529DA74" w:rsidR="00C13109" w:rsidRPr="0020456E" w:rsidRDefault="00731F6F" w:rsidP="159E4B5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</w:rPr>
      </w:pPr>
      <w:r w:rsidRPr="159E4B51">
        <w:rPr>
          <w:rStyle w:val="normaltextrun"/>
          <w:rFonts w:ascii="Arial" w:eastAsia="Arial" w:hAnsi="Arial" w:cs="Arial"/>
          <w:b/>
          <w:bCs/>
          <w:sz w:val="22"/>
          <w:szCs w:val="22"/>
        </w:rPr>
        <w:t>2.</w:t>
      </w:r>
      <w:r w:rsidR="003B6EF5" w:rsidRPr="159E4B51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 Objectives of our </w:t>
      </w:r>
      <w:r w:rsidR="00C13109" w:rsidRPr="159E4B51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corporate </w:t>
      </w:r>
      <w:r w:rsidR="003B6EF5" w:rsidRPr="159E4B51">
        <w:rPr>
          <w:rStyle w:val="normaltextrun"/>
          <w:rFonts w:ascii="Arial" w:eastAsia="Arial" w:hAnsi="Arial" w:cs="Arial"/>
          <w:b/>
          <w:bCs/>
          <w:sz w:val="22"/>
          <w:szCs w:val="22"/>
        </w:rPr>
        <w:t>website</w:t>
      </w:r>
      <w:r w:rsidR="003B6EF5" w:rsidRPr="159E4B51">
        <w:rPr>
          <w:rStyle w:val="eop"/>
          <w:rFonts w:ascii="Arial" w:eastAsia="Arial" w:hAnsi="Arial" w:cs="Arial"/>
        </w:rPr>
        <w:t> </w:t>
      </w:r>
      <w:r>
        <w:tab/>
      </w:r>
    </w:p>
    <w:p w14:paraId="44C727E9" w14:textId="60982148" w:rsidR="159E4B51" w:rsidRDefault="159E4B51" w:rsidP="159E4B5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</w:rPr>
      </w:pPr>
    </w:p>
    <w:p w14:paraId="0B0CA10C" w14:textId="11715753" w:rsidR="003B6EF5" w:rsidRDefault="003B6EF5" w:rsidP="003B6E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5E59546F">
        <w:rPr>
          <w:rStyle w:val="normaltextrun"/>
          <w:rFonts w:ascii="Arial" w:eastAsia="Arial" w:hAnsi="Arial" w:cs="Arial"/>
          <w:sz w:val="22"/>
          <w:szCs w:val="22"/>
        </w:rPr>
        <w:t xml:space="preserve">It should serve as JTI’s shop window to the world as well as a bridge to our social media presence and other satellite websites. </w:t>
      </w:r>
      <w:r w:rsidR="4E2BC975" w:rsidRPr="5F470685">
        <w:rPr>
          <w:rStyle w:val="normaltextrun"/>
          <w:rFonts w:ascii="Arial" w:eastAsia="Arial" w:hAnsi="Arial" w:cs="Arial"/>
          <w:sz w:val="22"/>
          <w:szCs w:val="22"/>
        </w:rPr>
        <w:t xml:space="preserve">It is one of </w:t>
      </w:r>
      <w:r w:rsidR="4E2BC975" w:rsidRPr="6FE422D5">
        <w:rPr>
          <w:rStyle w:val="normaltextrun"/>
          <w:rFonts w:ascii="Arial" w:eastAsia="Arial" w:hAnsi="Arial" w:cs="Arial"/>
          <w:sz w:val="22"/>
          <w:szCs w:val="22"/>
        </w:rPr>
        <w:t xml:space="preserve">our main communications </w:t>
      </w:r>
      <w:r w:rsidR="4E2BC975" w:rsidRPr="42F3E15C">
        <w:rPr>
          <w:rStyle w:val="normaltextrun"/>
          <w:rFonts w:ascii="Arial" w:eastAsia="Arial" w:hAnsi="Arial" w:cs="Arial"/>
          <w:sz w:val="22"/>
          <w:szCs w:val="22"/>
        </w:rPr>
        <w:t xml:space="preserve">channels </w:t>
      </w:r>
      <w:r w:rsidRPr="5E59546F">
        <w:rPr>
          <w:rStyle w:val="normaltextrun"/>
          <w:rFonts w:ascii="Arial" w:eastAsia="Arial" w:hAnsi="Arial" w:cs="Arial"/>
          <w:sz w:val="22"/>
          <w:szCs w:val="22"/>
        </w:rPr>
        <w:t>where we can tell our stories in depth without constraints.</w:t>
      </w:r>
    </w:p>
    <w:p w14:paraId="74E7ECB8" w14:textId="77777777" w:rsidR="00F050A7" w:rsidRDefault="00F050A7" w:rsidP="003B6E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</w:p>
    <w:p w14:paraId="1656ECA8" w14:textId="073CF2D4" w:rsidR="00F050A7" w:rsidRDefault="00F050A7" w:rsidP="003B6E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>
        <w:rPr>
          <w:rStyle w:val="normaltextrun"/>
          <w:rFonts w:ascii="Arial" w:eastAsia="Arial" w:hAnsi="Arial" w:cs="Arial"/>
          <w:sz w:val="22"/>
          <w:szCs w:val="22"/>
        </w:rPr>
        <w:t>Note:</w:t>
      </w:r>
    </w:p>
    <w:p w14:paraId="684C99CB" w14:textId="77777777" w:rsidR="00F050A7" w:rsidRDefault="00F050A7" w:rsidP="00F050A7">
      <w:pPr>
        <w:pStyle w:val="ListParagraph"/>
        <w:numPr>
          <w:ilvl w:val="0"/>
          <w:numId w:val="15"/>
        </w:numPr>
        <w:spacing w:after="0"/>
        <w:textAlignment w:val="baseline"/>
        <w:rPr>
          <w:rFonts w:ascii="Arial" w:eastAsia="Arial" w:hAnsi="Arial" w:cs="Arial"/>
        </w:rPr>
      </w:pPr>
      <w:r w:rsidRPr="00023DDC">
        <w:rPr>
          <w:rStyle w:val="normaltextrun"/>
          <w:rFonts w:ascii="Arial" w:eastAsia="Arial" w:hAnsi="Arial" w:cs="Arial"/>
        </w:rPr>
        <w:t xml:space="preserve">New branding to be </w:t>
      </w:r>
      <w:r>
        <w:rPr>
          <w:rStyle w:val="normaltextrun"/>
          <w:rFonts w:ascii="Arial" w:eastAsia="Arial" w:hAnsi="Arial" w:cs="Arial"/>
        </w:rPr>
        <w:t>launched</w:t>
      </w:r>
      <w:r w:rsidRPr="00023DDC">
        <w:rPr>
          <w:rStyle w:val="normaltextrun"/>
          <w:rFonts w:ascii="Arial" w:eastAsia="Arial" w:hAnsi="Arial" w:cs="Arial"/>
        </w:rPr>
        <w:t xml:space="preserve"> in Q3</w:t>
      </w:r>
      <w:r w:rsidRPr="5E59546F">
        <w:rPr>
          <w:rStyle w:val="eop"/>
          <w:rFonts w:ascii="Arial" w:eastAsia="Arial" w:hAnsi="Arial" w:cs="Arial"/>
        </w:rPr>
        <w:t> </w:t>
      </w:r>
    </w:p>
    <w:p w14:paraId="5DB4ED2A" w14:textId="77777777" w:rsidR="00F050A7" w:rsidRDefault="00F050A7" w:rsidP="00F050A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5E59546F">
        <w:rPr>
          <w:rStyle w:val="normaltextrun"/>
          <w:rFonts w:ascii="Arial" w:eastAsia="Arial" w:hAnsi="Arial" w:cs="Arial"/>
          <w:sz w:val="22"/>
          <w:szCs w:val="22"/>
        </w:rPr>
        <w:t>Limited product/brand information disclosure due to legal age requirements </w:t>
      </w:r>
      <w:r w:rsidRPr="5E59546F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00FB5E18" w14:textId="77777777" w:rsidR="00F050A7" w:rsidRPr="00A67A93" w:rsidRDefault="00F050A7" w:rsidP="00F050A7">
      <w:pPr>
        <w:pStyle w:val="paragraph"/>
        <w:spacing w:before="0" w:beforeAutospacing="0" w:after="0" w:afterAutospacing="0"/>
        <w:ind w:left="720"/>
        <w:textAlignment w:val="baseline"/>
        <w:rPr>
          <w:rFonts w:ascii="Arial" w:eastAsia="Arial" w:hAnsi="Arial" w:cs="Arial"/>
          <w:sz w:val="22"/>
          <w:szCs w:val="22"/>
        </w:rPr>
      </w:pPr>
    </w:p>
    <w:p w14:paraId="409B7A42" w14:textId="77777777" w:rsidR="00A41948" w:rsidRPr="00A67A93" w:rsidRDefault="00A41948" w:rsidP="00A41948">
      <w:pPr>
        <w:pStyle w:val="paragraph"/>
        <w:spacing w:before="0" w:beforeAutospacing="0" w:after="0" w:afterAutospacing="0"/>
        <w:ind w:left="720"/>
        <w:textAlignment w:val="baseline"/>
        <w:rPr>
          <w:rFonts w:ascii="Arial" w:eastAsia="Arial" w:hAnsi="Arial" w:cs="Arial"/>
          <w:sz w:val="22"/>
          <w:szCs w:val="22"/>
        </w:rPr>
      </w:pPr>
    </w:p>
    <w:p w14:paraId="6B837342" w14:textId="6E965789" w:rsidR="42EA31D6" w:rsidRDefault="00731F6F" w:rsidP="6E103E9B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3</w:t>
      </w:r>
      <w:r w:rsidR="00A41948">
        <w:rPr>
          <w:rFonts w:ascii="Arial" w:eastAsia="Arial" w:hAnsi="Arial" w:cs="Arial"/>
          <w:b/>
          <w:bCs/>
        </w:rPr>
        <w:t xml:space="preserve">. </w:t>
      </w:r>
      <w:r w:rsidR="00F7495E">
        <w:rPr>
          <w:rFonts w:ascii="Arial" w:eastAsia="Arial" w:hAnsi="Arial" w:cs="Arial"/>
          <w:b/>
          <w:bCs/>
        </w:rPr>
        <w:t xml:space="preserve"> </w:t>
      </w:r>
      <w:r w:rsidR="001A65A8">
        <w:rPr>
          <w:rFonts w:ascii="Arial" w:eastAsia="Arial" w:hAnsi="Arial" w:cs="Arial"/>
          <w:b/>
          <w:bCs/>
        </w:rPr>
        <w:t>General requirements</w:t>
      </w:r>
      <w:r w:rsidR="004E2055">
        <w:rPr>
          <w:rFonts w:ascii="Arial" w:eastAsia="Arial" w:hAnsi="Arial" w:cs="Arial"/>
          <w:b/>
          <w:bCs/>
        </w:rPr>
        <w:t xml:space="preserve"> for our digital landscape</w:t>
      </w:r>
      <w:r w:rsidR="2EDFA361" w:rsidRPr="6E103E9B">
        <w:rPr>
          <w:rFonts w:ascii="Arial" w:eastAsia="Arial" w:hAnsi="Arial" w:cs="Arial"/>
          <w:b/>
          <w:bCs/>
        </w:rPr>
        <w:t xml:space="preserve">: </w:t>
      </w:r>
    </w:p>
    <w:p w14:paraId="2501A6AA" w14:textId="6DEB15C4" w:rsidR="0099325E" w:rsidRPr="00CE772B" w:rsidRDefault="0099325E" w:rsidP="0099325E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C</w:t>
      </w:r>
      <w:r w:rsidRPr="5E59546F">
        <w:rPr>
          <w:rFonts w:ascii="Arial" w:eastAsia="Arial" w:hAnsi="Arial" w:cs="Arial"/>
          <w:lang w:eastAsia="ja-JP"/>
        </w:rPr>
        <w:t xml:space="preserve">onsistent </w:t>
      </w:r>
      <w:r w:rsidR="00AB73F1">
        <w:rPr>
          <w:rFonts w:ascii="Arial" w:eastAsia="Arial" w:hAnsi="Arial" w:cs="Arial"/>
          <w:lang w:eastAsia="ja-JP"/>
        </w:rPr>
        <w:t xml:space="preserve">look and feel, </w:t>
      </w:r>
      <w:r w:rsidRPr="5E59546F">
        <w:rPr>
          <w:rFonts w:ascii="Arial" w:eastAsia="Arial" w:hAnsi="Arial" w:cs="Arial"/>
          <w:lang w:eastAsia="ja-JP"/>
        </w:rPr>
        <w:t xml:space="preserve">UX </w:t>
      </w:r>
    </w:p>
    <w:p w14:paraId="6666152B" w14:textId="6EEFDE04" w:rsidR="00CE772B" w:rsidRPr="00CE772B" w:rsidRDefault="001A65A8" w:rsidP="00CE772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Optimal mobil</w:t>
      </w:r>
      <w:r w:rsidR="00AB73F1">
        <w:rPr>
          <w:rFonts w:ascii="Arial" w:eastAsia="Arial" w:hAnsi="Arial" w:cs="Arial"/>
          <w:lang w:eastAsia="ja-JP"/>
        </w:rPr>
        <w:t>e UI and UX</w:t>
      </w:r>
      <w:r w:rsidR="00CE772B" w:rsidRPr="5E59546F">
        <w:rPr>
          <w:rFonts w:ascii="Arial" w:eastAsia="Arial" w:hAnsi="Arial" w:cs="Arial"/>
          <w:lang w:eastAsia="ja-JP"/>
        </w:rPr>
        <w:t>  </w:t>
      </w:r>
    </w:p>
    <w:p w14:paraId="7546ED22" w14:textId="4871ADE5" w:rsidR="00CE772B" w:rsidRDefault="004E2055" w:rsidP="00CE772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 xml:space="preserve">Fast </w:t>
      </w:r>
      <w:r w:rsidR="00CE772B" w:rsidRPr="5E59546F">
        <w:rPr>
          <w:rFonts w:ascii="Arial" w:eastAsia="Arial" w:hAnsi="Arial" w:cs="Arial"/>
          <w:lang w:eastAsia="ja-JP"/>
        </w:rPr>
        <w:t>loading speed </w:t>
      </w:r>
      <w:r w:rsidR="00A4625B">
        <w:rPr>
          <w:rFonts w:ascii="Arial" w:eastAsia="Arial" w:hAnsi="Arial" w:cs="Arial"/>
          <w:lang w:eastAsia="ja-JP"/>
        </w:rPr>
        <w:t xml:space="preserve">worldwide </w:t>
      </w:r>
    </w:p>
    <w:p w14:paraId="2491EE9E" w14:textId="496292AD" w:rsidR="00BD1641" w:rsidRDefault="00BD1641" w:rsidP="00CE772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SEO optimization</w:t>
      </w:r>
    </w:p>
    <w:p w14:paraId="782CDAE0" w14:textId="4BECA107" w:rsidR="008538CD" w:rsidRDefault="008538CD" w:rsidP="00CE772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Accessibility</w:t>
      </w:r>
    </w:p>
    <w:p w14:paraId="6C9D67A9" w14:textId="0167A9F1" w:rsidR="008538CD" w:rsidRDefault="0099325E" w:rsidP="00CE772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 xml:space="preserve">W3C compliant </w:t>
      </w:r>
    </w:p>
    <w:p w14:paraId="53C9C8B3" w14:textId="1C07D870" w:rsidR="00030D41" w:rsidRPr="00030D41" w:rsidRDefault="00030D41" w:rsidP="00030D4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 xml:space="preserve">Ensure all </w:t>
      </w:r>
      <w:r w:rsidR="00E938AC">
        <w:rPr>
          <w:rFonts w:ascii="Arial" w:eastAsia="Arial" w:hAnsi="Arial" w:cs="Arial"/>
          <w:lang w:eastAsia="ja-JP"/>
        </w:rPr>
        <w:t xml:space="preserve">the </w:t>
      </w:r>
      <w:r>
        <w:rPr>
          <w:rFonts w:ascii="Arial" w:eastAsia="Arial" w:hAnsi="Arial" w:cs="Arial"/>
          <w:lang w:eastAsia="ja-JP"/>
        </w:rPr>
        <w:t xml:space="preserve">latest international laws are </w:t>
      </w:r>
      <w:r w:rsidR="00E5759A">
        <w:rPr>
          <w:rFonts w:ascii="Arial" w:eastAsia="Arial" w:hAnsi="Arial" w:cs="Arial"/>
          <w:lang w:eastAsia="ja-JP"/>
        </w:rPr>
        <w:t>observed</w:t>
      </w:r>
      <w:r>
        <w:rPr>
          <w:rFonts w:ascii="Arial" w:eastAsia="Arial" w:hAnsi="Arial" w:cs="Arial"/>
          <w:lang w:eastAsia="ja-JP"/>
        </w:rPr>
        <w:t xml:space="preserve"> and that the website</w:t>
      </w:r>
      <w:r w:rsidR="00E5759A">
        <w:rPr>
          <w:rFonts w:ascii="Arial" w:eastAsia="Arial" w:hAnsi="Arial" w:cs="Arial"/>
          <w:lang w:eastAsia="ja-JP"/>
        </w:rPr>
        <w:t>s</w:t>
      </w:r>
      <w:r>
        <w:rPr>
          <w:rFonts w:ascii="Arial" w:eastAsia="Arial" w:hAnsi="Arial" w:cs="Arial"/>
          <w:lang w:eastAsia="ja-JP"/>
        </w:rPr>
        <w:t xml:space="preserve"> </w:t>
      </w:r>
      <w:r w:rsidR="008B713B">
        <w:rPr>
          <w:rFonts w:ascii="Arial" w:eastAsia="Arial" w:hAnsi="Arial" w:cs="Arial"/>
          <w:lang w:eastAsia="ja-JP"/>
        </w:rPr>
        <w:t>are</w:t>
      </w:r>
      <w:r>
        <w:rPr>
          <w:rFonts w:ascii="Arial" w:eastAsia="Arial" w:hAnsi="Arial" w:cs="Arial"/>
          <w:lang w:eastAsia="ja-JP"/>
        </w:rPr>
        <w:t xml:space="preserve"> compliant (i.e. GDPR, Cookie Policy</w:t>
      </w:r>
      <w:r w:rsidR="00EB5D13">
        <w:rPr>
          <w:rFonts w:ascii="Arial" w:eastAsia="Arial" w:hAnsi="Arial" w:cs="Arial"/>
          <w:lang w:eastAsia="ja-JP"/>
        </w:rPr>
        <w:t xml:space="preserve"> - One Trust</w:t>
      </w:r>
      <w:r>
        <w:rPr>
          <w:rFonts w:ascii="Arial" w:eastAsia="Arial" w:hAnsi="Arial" w:cs="Arial"/>
          <w:lang w:eastAsia="ja-JP"/>
        </w:rPr>
        <w:t>)</w:t>
      </w:r>
    </w:p>
    <w:p w14:paraId="7D276CC7" w14:textId="4DEAF1BA" w:rsidR="00CE772B" w:rsidRPr="008F1468" w:rsidRDefault="008F1468" w:rsidP="008F1468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V</w:t>
      </w:r>
      <w:r w:rsidRPr="5E59546F">
        <w:rPr>
          <w:rFonts w:ascii="Arial" w:eastAsia="Arial" w:hAnsi="Arial" w:cs="Arial"/>
          <w:lang w:eastAsia="ja-JP"/>
        </w:rPr>
        <w:t>isually impactful content </w:t>
      </w:r>
      <w:r w:rsidR="00B82C8B">
        <w:rPr>
          <w:rFonts w:ascii="Arial" w:eastAsia="Arial" w:hAnsi="Arial" w:cs="Arial"/>
          <w:lang w:eastAsia="ja-JP"/>
        </w:rPr>
        <w:t xml:space="preserve">- </w:t>
      </w:r>
      <w:r w:rsidR="008B713B">
        <w:rPr>
          <w:rFonts w:ascii="Arial" w:eastAsia="Arial" w:hAnsi="Arial" w:cs="Arial"/>
          <w:lang w:eastAsia="ja-JP"/>
        </w:rPr>
        <w:t>i</w:t>
      </w:r>
      <w:r w:rsidR="00CE772B" w:rsidRPr="008F1468">
        <w:rPr>
          <w:rFonts w:ascii="Arial" w:eastAsia="Arial" w:hAnsi="Arial" w:cs="Arial"/>
          <w:lang w:eastAsia="ja-JP"/>
        </w:rPr>
        <w:t>mages and video</w:t>
      </w:r>
      <w:r w:rsidR="00B82C8B">
        <w:rPr>
          <w:rFonts w:ascii="Arial" w:eastAsia="Arial" w:hAnsi="Arial" w:cs="Arial"/>
          <w:lang w:eastAsia="ja-JP"/>
        </w:rPr>
        <w:t>s</w:t>
      </w:r>
    </w:p>
    <w:p w14:paraId="4A5B1239" w14:textId="77777777" w:rsidR="0068176C" w:rsidRPr="00CE772B" w:rsidRDefault="0068176C" w:rsidP="0068176C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Improved and clear</w:t>
      </w:r>
      <w:r w:rsidRPr="5E59546F">
        <w:rPr>
          <w:rFonts w:ascii="Arial" w:eastAsia="Arial" w:hAnsi="Arial" w:cs="Arial"/>
          <w:lang w:eastAsia="ja-JP"/>
        </w:rPr>
        <w:t xml:space="preserve"> user journeys  </w:t>
      </w:r>
    </w:p>
    <w:p w14:paraId="143FBB9A" w14:textId="7A85617A" w:rsidR="00CE772B" w:rsidRPr="00CE772B" w:rsidRDefault="00CE772B" w:rsidP="00CE772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 w:rsidRPr="5E59546F">
        <w:rPr>
          <w:rFonts w:ascii="Arial" w:eastAsia="Arial" w:hAnsi="Arial" w:cs="Arial"/>
          <w:lang w:eastAsia="ja-JP"/>
        </w:rPr>
        <w:lastRenderedPageBreak/>
        <w:t>Shar</w:t>
      </w:r>
      <w:r w:rsidR="00E90BD6">
        <w:rPr>
          <w:rFonts w:ascii="Arial" w:eastAsia="Arial" w:hAnsi="Arial" w:cs="Arial"/>
          <w:lang w:eastAsia="ja-JP"/>
        </w:rPr>
        <w:t>able</w:t>
      </w:r>
      <w:r w:rsidRPr="5E59546F">
        <w:rPr>
          <w:rFonts w:ascii="Arial" w:eastAsia="Arial" w:hAnsi="Arial" w:cs="Arial"/>
          <w:lang w:eastAsia="ja-JP"/>
        </w:rPr>
        <w:t xml:space="preserve"> smaller pieces of content from</w:t>
      </w:r>
      <w:r w:rsidR="00E90BD6">
        <w:rPr>
          <w:rFonts w:ascii="Arial" w:eastAsia="Arial" w:hAnsi="Arial" w:cs="Arial"/>
          <w:lang w:eastAsia="ja-JP"/>
        </w:rPr>
        <w:t xml:space="preserve"> our websites</w:t>
      </w:r>
      <w:r w:rsidRPr="5E59546F">
        <w:rPr>
          <w:rFonts w:ascii="Arial" w:eastAsia="Arial" w:hAnsi="Arial" w:cs="Arial"/>
          <w:lang w:eastAsia="ja-JP"/>
        </w:rPr>
        <w:t xml:space="preserve"> to social media (videos, contact us form subcategories) </w:t>
      </w:r>
    </w:p>
    <w:p w14:paraId="6C0CD13E" w14:textId="597AB511" w:rsidR="00CE772B" w:rsidRDefault="00E90BD6" w:rsidP="00CE772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Easy u</w:t>
      </w:r>
      <w:r w:rsidR="00CE772B" w:rsidRPr="5E59546F">
        <w:rPr>
          <w:rFonts w:ascii="Arial" w:eastAsia="Arial" w:hAnsi="Arial" w:cs="Arial"/>
          <w:lang w:eastAsia="ja-JP"/>
        </w:rPr>
        <w:t xml:space="preserve">pdating </w:t>
      </w:r>
      <w:r>
        <w:rPr>
          <w:rFonts w:ascii="Arial" w:eastAsia="Arial" w:hAnsi="Arial" w:cs="Arial"/>
          <w:lang w:eastAsia="ja-JP"/>
        </w:rPr>
        <w:t xml:space="preserve">of </w:t>
      </w:r>
      <w:r w:rsidR="00CE772B" w:rsidRPr="5E59546F">
        <w:rPr>
          <w:rFonts w:ascii="Arial" w:eastAsia="Arial" w:hAnsi="Arial" w:cs="Arial"/>
          <w:lang w:eastAsia="ja-JP"/>
        </w:rPr>
        <w:t xml:space="preserve">company </w:t>
      </w:r>
      <w:r w:rsidR="00FC1111">
        <w:rPr>
          <w:rFonts w:ascii="Arial" w:eastAsia="Arial" w:hAnsi="Arial" w:cs="Arial"/>
          <w:lang w:eastAsia="ja-JP"/>
        </w:rPr>
        <w:t>information</w:t>
      </w:r>
      <w:r w:rsidR="00CE772B" w:rsidRPr="5E59546F">
        <w:rPr>
          <w:rFonts w:ascii="Arial" w:eastAsia="Arial" w:hAnsi="Arial" w:cs="Arial"/>
          <w:lang w:eastAsia="ja-JP"/>
        </w:rPr>
        <w:t xml:space="preserve"> such as revenue, employee number</w:t>
      </w:r>
      <w:r w:rsidR="2F67EAF3" w:rsidRPr="5E59546F">
        <w:rPr>
          <w:rFonts w:ascii="Arial" w:eastAsia="Arial" w:hAnsi="Arial" w:cs="Arial"/>
          <w:lang w:eastAsia="ja-JP"/>
        </w:rPr>
        <w:t>s,</w:t>
      </w:r>
      <w:r w:rsidR="00CE772B" w:rsidRPr="5E59546F">
        <w:rPr>
          <w:rFonts w:ascii="Arial" w:eastAsia="Arial" w:hAnsi="Arial" w:cs="Arial"/>
          <w:lang w:eastAsia="ja-JP"/>
        </w:rPr>
        <w:t xml:space="preserve"> etc. biannually </w:t>
      </w:r>
    </w:p>
    <w:p w14:paraId="476CD935" w14:textId="77777777" w:rsidR="00562724" w:rsidRPr="001256E6" w:rsidRDefault="00562724" w:rsidP="00562724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360" w:firstLine="0"/>
        <w:textAlignment w:val="baseline"/>
        <w:rPr>
          <w:rFonts w:ascii="Arial" w:eastAsia="Arial" w:hAnsi="Arial" w:cs="Arial"/>
          <w:lang w:eastAsia="ja-JP"/>
        </w:rPr>
      </w:pPr>
      <w:r w:rsidRPr="5E59546F">
        <w:rPr>
          <w:rFonts w:ascii="Arial" w:eastAsia="Arial" w:hAnsi="Arial" w:cs="Arial"/>
          <w:lang w:eastAsia="ja-JP"/>
        </w:rPr>
        <w:t>A turnkey solution </w:t>
      </w:r>
    </w:p>
    <w:p w14:paraId="58D5CE70" w14:textId="77777777" w:rsidR="006D5701" w:rsidRDefault="00562724" w:rsidP="00562724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 w:rsidRPr="5E59546F">
        <w:rPr>
          <w:rFonts w:ascii="Arial" w:eastAsia="Arial" w:hAnsi="Arial" w:cs="Arial"/>
          <w:lang w:eastAsia="ja-JP"/>
        </w:rPr>
        <w:t>The</w:t>
      </w:r>
      <w:r w:rsidR="006D5701">
        <w:rPr>
          <w:rFonts w:ascii="Arial" w:eastAsia="Arial" w:hAnsi="Arial" w:cs="Arial"/>
          <w:lang w:eastAsia="ja-JP"/>
        </w:rPr>
        <w:t xml:space="preserve"> best-in-class</w:t>
      </w:r>
      <w:r w:rsidRPr="5E59546F">
        <w:rPr>
          <w:rFonts w:ascii="Arial" w:eastAsia="Arial" w:hAnsi="Arial" w:cs="Arial"/>
          <w:lang w:eastAsia="ja-JP"/>
        </w:rPr>
        <w:t xml:space="preserve"> </w:t>
      </w:r>
      <w:r w:rsidR="006D5701">
        <w:rPr>
          <w:rFonts w:ascii="Arial" w:eastAsia="Arial" w:hAnsi="Arial" w:cs="Arial"/>
          <w:lang w:eastAsia="ja-JP"/>
        </w:rPr>
        <w:t xml:space="preserve">CMS </w:t>
      </w:r>
      <w:r w:rsidRPr="5E59546F">
        <w:rPr>
          <w:rFonts w:ascii="Arial" w:eastAsia="Arial" w:hAnsi="Arial" w:cs="Arial"/>
          <w:lang w:eastAsia="ja-JP"/>
        </w:rPr>
        <w:t xml:space="preserve">and up-to-date system </w:t>
      </w:r>
    </w:p>
    <w:p w14:paraId="35D590BC" w14:textId="28B44463" w:rsidR="00562724" w:rsidRPr="001256E6" w:rsidRDefault="006D5701" w:rsidP="00562724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V</w:t>
      </w:r>
      <w:r w:rsidR="00562724" w:rsidRPr="5E59546F">
        <w:rPr>
          <w:rFonts w:ascii="Arial" w:eastAsia="Arial" w:hAnsi="Arial" w:cs="Arial"/>
          <w:lang w:eastAsia="ja-JP"/>
        </w:rPr>
        <w:t xml:space="preserve">isual content is </w:t>
      </w:r>
      <w:r w:rsidR="00562724">
        <w:rPr>
          <w:rFonts w:ascii="Arial" w:eastAsia="Arial" w:hAnsi="Arial" w:cs="Arial"/>
          <w:lang w:eastAsia="ja-JP"/>
        </w:rPr>
        <w:t>enhanced</w:t>
      </w:r>
      <w:r w:rsidR="00562724" w:rsidRPr="5E59546F">
        <w:rPr>
          <w:rFonts w:ascii="Arial" w:eastAsia="Arial" w:hAnsi="Arial" w:cs="Arial"/>
          <w:lang w:eastAsia="ja-JP"/>
        </w:rPr>
        <w:t xml:space="preserve"> (as per the current digital trends) </w:t>
      </w:r>
    </w:p>
    <w:p w14:paraId="34E26895" w14:textId="25212B4C" w:rsidR="008F25A9" w:rsidRDefault="00C6721B" w:rsidP="00562724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User-friendly</w:t>
      </w:r>
      <w:r w:rsidR="008F25A9">
        <w:rPr>
          <w:rFonts w:ascii="Arial" w:eastAsia="Arial" w:hAnsi="Arial" w:cs="Arial"/>
          <w:lang w:eastAsia="ja-JP"/>
        </w:rPr>
        <w:t xml:space="preserve"> CMS to execute</w:t>
      </w:r>
      <w:r w:rsidR="00562724" w:rsidRPr="5E59546F">
        <w:rPr>
          <w:rFonts w:ascii="Arial" w:eastAsia="Arial" w:hAnsi="Arial" w:cs="Arial"/>
          <w:lang w:eastAsia="ja-JP"/>
        </w:rPr>
        <w:t xml:space="preserve"> small to medium content and design </w:t>
      </w:r>
      <w:r w:rsidRPr="5E59546F">
        <w:rPr>
          <w:rFonts w:ascii="Arial" w:eastAsia="Arial" w:hAnsi="Arial" w:cs="Arial"/>
          <w:lang w:eastAsia="ja-JP"/>
        </w:rPr>
        <w:t>updates</w:t>
      </w:r>
      <w:r>
        <w:rPr>
          <w:rFonts w:ascii="Arial" w:eastAsia="Arial" w:hAnsi="Arial" w:cs="Arial"/>
          <w:lang w:eastAsia="ja-JP"/>
        </w:rPr>
        <w:t xml:space="preserve"> autonomously</w:t>
      </w:r>
      <w:r w:rsidR="008F25A9">
        <w:rPr>
          <w:rFonts w:ascii="Arial" w:eastAsia="Arial" w:hAnsi="Arial" w:cs="Arial"/>
          <w:lang w:eastAsia="ja-JP"/>
        </w:rPr>
        <w:t xml:space="preserve"> </w:t>
      </w:r>
      <w:r w:rsidR="00562724">
        <w:rPr>
          <w:rFonts w:ascii="Arial" w:eastAsia="Arial" w:hAnsi="Arial" w:cs="Arial"/>
          <w:lang w:eastAsia="ja-JP"/>
        </w:rPr>
        <w:t>(including videos upload)</w:t>
      </w:r>
    </w:p>
    <w:p w14:paraId="5D1E44E7" w14:textId="654452F9" w:rsidR="00562724" w:rsidRPr="008F25A9" w:rsidRDefault="008F25A9" w:rsidP="008F25A9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CMS user</w:t>
      </w:r>
      <w:r w:rsidR="00562724" w:rsidRPr="008F25A9">
        <w:rPr>
          <w:rFonts w:ascii="Arial" w:eastAsia="Arial" w:hAnsi="Arial" w:cs="Arial"/>
          <w:lang w:eastAsia="ja-JP"/>
        </w:rPr>
        <w:t xml:space="preserve"> guidelines </w:t>
      </w:r>
      <w:r>
        <w:rPr>
          <w:rFonts w:ascii="Arial" w:eastAsia="Arial" w:hAnsi="Arial" w:cs="Arial"/>
          <w:lang w:eastAsia="ja-JP"/>
        </w:rPr>
        <w:t>for our specific instance</w:t>
      </w:r>
    </w:p>
    <w:p w14:paraId="6D462C21" w14:textId="0A13BFBE" w:rsidR="00562724" w:rsidRDefault="00E569CA" w:rsidP="00562724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All our w</w:t>
      </w:r>
      <w:r w:rsidR="00562724">
        <w:rPr>
          <w:rFonts w:ascii="Arial" w:eastAsia="Arial" w:hAnsi="Arial" w:cs="Arial"/>
          <w:lang w:eastAsia="ja-JP"/>
        </w:rPr>
        <w:t xml:space="preserve">ebsite design to </w:t>
      </w:r>
      <w:r>
        <w:rPr>
          <w:rFonts w:ascii="Arial" w:eastAsia="Arial" w:hAnsi="Arial" w:cs="Arial"/>
          <w:lang w:eastAsia="ja-JP"/>
        </w:rPr>
        <w:t xml:space="preserve">follow </w:t>
      </w:r>
      <w:r w:rsidR="00562724">
        <w:rPr>
          <w:rFonts w:ascii="Arial" w:eastAsia="Arial" w:hAnsi="Arial" w:cs="Arial"/>
          <w:lang w:eastAsia="ja-JP"/>
        </w:rPr>
        <w:t xml:space="preserve">our new </w:t>
      </w:r>
      <w:r w:rsidR="00C8697D">
        <w:rPr>
          <w:rFonts w:ascii="Arial" w:eastAsia="Arial" w:hAnsi="Arial" w:cs="Arial"/>
          <w:lang w:eastAsia="ja-JP"/>
        </w:rPr>
        <w:t>b</w:t>
      </w:r>
      <w:r w:rsidR="00562724">
        <w:rPr>
          <w:rFonts w:ascii="Arial" w:eastAsia="Arial" w:hAnsi="Arial" w:cs="Arial"/>
          <w:lang w:eastAsia="ja-JP"/>
        </w:rPr>
        <w:t>rand</w:t>
      </w:r>
      <w:r w:rsidR="00C8697D">
        <w:rPr>
          <w:rFonts w:ascii="Arial" w:eastAsia="Arial" w:hAnsi="Arial" w:cs="Arial"/>
          <w:lang w:eastAsia="ja-JP"/>
        </w:rPr>
        <w:t>ing</w:t>
      </w:r>
      <w:r w:rsidR="00562724">
        <w:rPr>
          <w:rFonts w:ascii="Arial" w:eastAsia="Arial" w:hAnsi="Arial" w:cs="Arial"/>
          <w:lang w:eastAsia="ja-JP"/>
        </w:rPr>
        <w:t xml:space="preserve"> (</w:t>
      </w:r>
      <w:r>
        <w:rPr>
          <w:rFonts w:ascii="Arial" w:eastAsia="Arial" w:hAnsi="Arial" w:cs="Arial"/>
          <w:lang w:eastAsia="ja-JP"/>
        </w:rPr>
        <w:t>launch</w:t>
      </w:r>
      <w:r w:rsidR="00562724">
        <w:rPr>
          <w:rFonts w:ascii="Arial" w:eastAsia="Arial" w:hAnsi="Arial" w:cs="Arial"/>
          <w:lang w:eastAsia="ja-JP"/>
        </w:rPr>
        <w:t xml:space="preserve"> in Q3 2023)</w:t>
      </w:r>
    </w:p>
    <w:p w14:paraId="13373159" w14:textId="070FC8AF" w:rsidR="00562724" w:rsidRPr="00562724" w:rsidRDefault="00562724" w:rsidP="00562724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Arial" w:hAnsi="Arial" w:cs="Arial"/>
          <w:lang w:val="fr-CH" w:eastAsia="ja-JP"/>
        </w:rPr>
      </w:pPr>
      <w:r w:rsidRPr="00504C43">
        <w:rPr>
          <w:rFonts w:ascii="Arial" w:eastAsia="Arial" w:hAnsi="Arial" w:cs="Arial"/>
          <w:lang w:val="fr-CH" w:eastAsia="ja-JP"/>
        </w:rPr>
        <w:t>Draft environnement + live environnement m</w:t>
      </w:r>
      <w:r>
        <w:rPr>
          <w:rFonts w:ascii="Arial" w:eastAsia="Arial" w:hAnsi="Arial" w:cs="Arial"/>
          <w:lang w:val="fr-CH" w:eastAsia="ja-JP"/>
        </w:rPr>
        <w:t xml:space="preserve">inimum </w:t>
      </w:r>
    </w:p>
    <w:p w14:paraId="5EF623DE" w14:textId="1E7F27EA" w:rsidR="00CE772B" w:rsidRPr="00CE772B" w:rsidRDefault="006537D2" w:rsidP="00CE772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Organized</w:t>
      </w:r>
      <w:r w:rsidR="00CE772B" w:rsidRPr="5E59546F">
        <w:rPr>
          <w:rFonts w:ascii="Arial" w:eastAsia="Arial" w:hAnsi="Arial" w:cs="Arial"/>
          <w:lang w:eastAsia="ja-JP"/>
        </w:rPr>
        <w:t xml:space="preserve"> file storage and </w:t>
      </w:r>
      <w:r>
        <w:rPr>
          <w:rFonts w:ascii="Arial" w:eastAsia="Arial" w:hAnsi="Arial" w:cs="Arial"/>
          <w:lang w:eastAsia="ja-JP"/>
        </w:rPr>
        <w:t>clear</w:t>
      </w:r>
      <w:r w:rsidR="00CE772B" w:rsidRPr="5E59546F">
        <w:rPr>
          <w:rFonts w:ascii="Arial" w:eastAsia="Arial" w:hAnsi="Arial" w:cs="Arial"/>
          <w:lang w:eastAsia="ja-JP"/>
        </w:rPr>
        <w:t xml:space="preserve"> naming conventions </w:t>
      </w:r>
    </w:p>
    <w:p w14:paraId="23CAEB25" w14:textId="538AB7F2" w:rsidR="00CE772B" w:rsidRDefault="006537D2" w:rsidP="00CE772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Optimized v</w:t>
      </w:r>
      <w:r w:rsidR="00CE772B" w:rsidRPr="5E59546F">
        <w:rPr>
          <w:rFonts w:ascii="Arial" w:eastAsia="Arial" w:hAnsi="Arial" w:cs="Arial"/>
          <w:lang w:eastAsia="ja-JP"/>
        </w:rPr>
        <w:t>ideo asset hosting  </w:t>
      </w:r>
    </w:p>
    <w:p w14:paraId="6469FD51" w14:textId="6F9708A9" w:rsidR="006E6C33" w:rsidRDefault="006E6C33" w:rsidP="006E6C33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 w:rsidRPr="3794A41F">
        <w:rPr>
          <w:rFonts w:ascii="Arial" w:eastAsia="Arial" w:hAnsi="Arial" w:cs="Arial"/>
          <w:lang w:eastAsia="ja-JP"/>
        </w:rPr>
        <w:t>Content</w:t>
      </w:r>
      <w:r w:rsidR="71CE2052" w:rsidRPr="3794A41F">
        <w:rPr>
          <w:rFonts w:ascii="Arial" w:eastAsia="Arial" w:hAnsi="Arial" w:cs="Arial"/>
          <w:lang w:eastAsia="ja-JP"/>
        </w:rPr>
        <w:t xml:space="preserve">, </w:t>
      </w:r>
      <w:r w:rsidRPr="3794A41F">
        <w:rPr>
          <w:rFonts w:ascii="Arial" w:eastAsia="Arial" w:hAnsi="Arial" w:cs="Arial"/>
          <w:lang w:eastAsia="ja-JP"/>
        </w:rPr>
        <w:t>design</w:t>
      </w:r>
      <w:r w:rsidR="5B7E5246" w:rsidRPr="3794A41F">
        <w:rPr>
          <w:rFonts w:ascii="Arial" w:eastAsia="Arial" w:hAnsi="Arial" w:cs="Arial"/>
          <w:lang w:eastAsia="ja-JP"/>
        </w:rPr>
        <w:t>,</w:t>
      </w:r>
      <w:r w:rsidRPr="3794A41F">
        <w:rPr>
          <w:rFonts w:ascii="Arial" w:eastAsia="Arial" w:hAnsi="Arial" w:cs="Arial"/>
          <w:lang w:eastAsia="ja-JP"/>
        </w:rPr>
        <w:t xml:space="preserve"> </w:t>
      </w:r>
      <w:r w:rsidR="6BFD9B70" w:rsidRPr="3794A41F">
        <w:rPr>
          <w:rFonts w:ascii="Arial" w:eastAsia="Arial" w:hAnsi="Arial" w:cs="Arial"/>
          <w:lang w:eastAsia="ja-JP"/>
        </w:rPr>
        <w:t xml:space="preserve">and CMS </w:t>
      </w:r>
      <w:r w:rsidRPr="3794A41F">
        <w:rPr>
          <w:rFonts w:ascii="Arial" w:eastAsia="Arial" w:hAnsi="Arial" w:cs="Arial"/>
          <w:lang w:eastAsia="ja-JP"/>
        </w:rPr>
        <w:t>guidelines to be created at the end of the project</w:t>
      </w:r>
    </w:p>
    <w:p w14:paraId="3FD2C6FF" w14:textId="1D4A1DAE" w:rsidR="00BF7463" w:rsidRDefault="00BF7463" w:rsidP="006E6C33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 xml:space="preserve">Geolocation: </w:t>
      </w:r>
      <w:r w:rsidR="009C4555">
        <w:rPr>
          <w:rFonts w:ascii="Arial" w:eastAsia="Arial" w:hAnsi="Arial" w:cs="Arial"/>
          <w:lang w:eastAsia="ja-JP"/>
        </w:rPr>
        <w:t>website language to b</w:t>
      </w:r>
      <w:r w:rsidR="00BE5F00">
        <w:rPr>
          <w:rFonts w:ascii="Arial" w:eastAsia="Arial" w:hAnsi="Arial" w:cs="Arial"/>
          <w:lang w:eastAsia="ja-JP"/>
        </w:rPr>
        <w:t xml:space="preserve">e automatically selected based on availability, browser </w:t>
      </w:r>
      <w:r w:rsidR="00E8217D">
        <w:rPr>
          <w:rFonts w:ascii="Arial" w:eastAsia="Arial" w:hAnsi="Arial" w:cs="Arial"/>
          <w:lang w:eastAsia="ja-JP"/>
        </w:rPr>
        <w:t>setting</w:t>
      </w:r>
      <w:r w:rsidR="00BE5F00">
        <w:rPr>
          <w:rFonts w:ascii="Arial" w:eastAsia="Arial" w:hAnsi="Arial" w:cs="Arial"/>
          <w:lang w:eastAsia="ja-JP"/>
        </w:rPr>
        <w:t xml:space="preserve"> and</w:t>
      </w:r>
      <w:r w:rsidR="008A5DDA">
        <w:rPr>
          <w:rFonts w:ascii="Arial" w:eastAsia="Arial" w:hAnsi="Arial" w:cs="Arial"/>
          <w:lang w:eastAsia="ja-JP"/>
        </w:rPr>
        <w:t>/or</w:t>
      </w:r>
      <w:r w:rsidR="00BE5F00">
        <w:rPr>
          <w:rFonts w:ascii="Arial" w:eastAsia="Arial" w:hAnsi="Arial" w:cs="Arial"/>
          <w:lang w:eastAsia="ja-JP"/>
        </w:rPr>
        <w:t xml:space="preserve"> geolocation. </w:t>
      </w:r>
      <w:r>
        <w:rPr>
          <w:rFonts w:ascii="Arial" w:eastAsia="Arial" w:hAnsi="Arial" w:cs="Arial"/>
          <w:lang w:eastAsia="ja-JP"/>
        </w:rPr>
        <w:t>English by default.</w:t>
      </w:r>
    </w:p>
    <w:p w14:paraId="54294B55" w14:textId="77777777" w:rsidR="008C583A" w:rsidRPr="001256E6" w:rsidRDefault="008C583A" w:rsidP="008C583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 w:rsidRPr="5E59546F">
        <w:rPr>
          <w:rFonts w:ascii="Arial" w:eastAsia="Arial" w:hAnsi="Arial" w:cs="Arial"/>
          <w:lang w:eastAsia="ja-JP"/>
        </w:rPr>
        <w:t>Web analytics plug-in and dashboard for timely and swift reporting</w:t>
      </w:r>
    </w:p>
    <w:p w14:paraId="66BF8D3E" w14:textId="2C9BD73C" w:rsidR="5C1FB808" w:rsidRPr="009B64F7" w:rsidRDefault="5C1FB808" w:rsidP="221370EF">
      <w:pPr>
        <w:pStyle w:val="ListParagraph"/>
        <w:spacing w:after="0" w:line="240" w:lineRule="auto"/>
        <w:rPr>
          <w:rFonts w:ascii="Arial" w:eastAsia="Arial" w:hAnsi="Arial" w:cs="Arial"/>
          <w:lang w:eastAsia="ja-JP"/>
        </w:rPr>
      </w:pPr>
    </w:p>
    <w:p w14:paraId="71EEC8BB" w14:textId="4F039E0F" w:rsidR="0001244D" w:rsidRDefault="0017571C" w:rsidP="009B64F7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4</w:t>
      </w:r>
      <w:r w:rsidR="00F7495E">
        <w:rPr>
          <w:rFonts w:ascii="Arial" w:eastAsia="Arial" w:hAnsi="Arial" w:cs="Arial"/>
          <w:b/>
          <w:bCs/>
        </w:rPr>
        <w:t xml:space="preserve">. </w:t>
      </w:r>
      <w:r w:rsidR="009B64F7">
        <w:rPr>
          <w:rFonts w:ascii="Arial" w:eastAsia="Arial" w:hAnsi="Arial" w:cs="Arial"/>
          <w:b/>
          <w:bCs/>
        </w:rPr>
        <w:t xml:space="preserve">Scope and </w:t>
      </w:r>
      <w:r w:rsidR="28178167" w:rsidRPr="6E103E9B">
        <w:rPr>
          <w:rFonts w:ascii="Arial" w:eastAsia="Arial" w:hAnsi="Arial" w:cs="Arial"/>
          <w:b/>
          <w:bCs/>
        </w:rPr>
        <w:t xml:space="preserve">deliverables for the </w:t>
      </w:r>
      <w:r w:rsidR="00D25DD2">
        <w:rPr>
          <w:rFonts w:ascii="Arial" w:eastAsia="Arial" w:hAnsi="Arial" w:cs="Arial"/>
          <w:b/>
          <w:bCs/>
        </w:rPr>
        <w:t>digital landscape overhaul</w:t>
      </w:r>
      <w:r w:rsidR="4F4876A0" w:rsidRPr="6E103E9B">
        <w:rPr>
          <w:rFonts w:ascii="Arial" w:eastAsia="Arial" w:hAnsi="Arial" w:cs="Arial"/>
          <w:b/>
          <w:bCs/>
        </w:rPr>
        <w:t>:</w:t>
      </w:r>
    </w:p>
    <w:p w14:paraId="2BBD7671" w14:textId="5AF42173" w:rsidR="0020456E" w:rsidRPr="00C86CF3" w:rsidRDefault="0020456E" w:rsidP="00691373">
      <w:pPr>
        <w:pStyle w:val="paragraph"/>
        <w:spacing w:before="0" w:beforeAutospacing="0" w:after="0" w:afterAutospacing="0"/>
        <w:ind w:left="360"/>
        <w:textAlignment w:val="baseline"/>
        <w:rPr>
          <w:rFonts w:ascii="Arial" w:eastAsia="Arial" w:hAnsi="Arial" w:cs="Arial"/>
          <w:sz w:val="22"/>
          <w:szCs w:val="22"/>
        </w:rPr>
      </w:pPr>
      <w:r>
        <w:rPr>
          <w:rStyle w:val="normaltextrun"/>
          <w:rFonts w:ascii="Arial" w:eastAsia="Arial" w:hAnsi="Arial" w:cs="Arial"/>
          <w:sz w:val="22"/>
          <w:szCs w:val="22"/>
        </w:rPr>
        <w:t>This section details the req</w:t>
      </w:r>
      <w:r w:rsidRPr="363A7193">
        <w:rPr>
          <w:rStyle w:val="normaltextrun"/>
          <w:rFonts w:ascii="Arial" w:eastAsia="Arial" w:hAnsi="Arial" w:cs="Arial"/>
          <w:sz w:val="22"/>
          <w:szCs w:val="22"/>
        </w:rPr>
        <w:t xml:space="preserve">uirements </w:t>
      </w:r>
      <w:r>
        <w:rPr>
          <w:rStyle w:val="normaltextrun"/>
          <w:rFonts w:ascii="Arial" w:eastAsia="Arial" w:hAnsi="Arial" w:cs="Arial"/>
          <w:sz w:val="22"/>
          <w:szCs w:val="22"/>
        </w:rPr>
        <w:t xml:space="preserve">of </w:t>
      </w:r>
      <w:r w:rsidRPr="363A7193">
        <w:rPr>
          <w:rStyle w:val="normaltextrun"/>
          <w:rFonts w:ascii="Arial" w:eastAsia="Arial" w:hAnsi="Arial" w:cs="Arial"/>
          <w:sz w:val="22"/>
          <w:szCs w:val="22"/>
        </w:rPr>
        <w:t>each individual website</w:t>
      </w:r>
      <w:r w:rsidR="001E31ED">
        <w:rPr>
          <w:rStyle w:val="normaltextrun"/>
          <w:rFonts w:ascii="Arial" w:eastAsia="Arial" w:hAnsi="Arial" w:cs="Arial"/>
          <w:sz w:val="22"/>
          <w:szCs w:val="22"/>
        </w:rPr>
        <w:t xml:space="preserve"> (a, b, c)</w:t>
      </w:r>
      <w:r w:rsidRPr="363A7193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  <w:r w:rsidRPr="38954CB0">
        <w:rPr>
          <w:rStyle w:val="normaltextrun"/>
          <w:rFonts w:ascii="Arial" w:eastAsia="Arial" w:hAnsi="Arial" w:cs="Arial"/>
          <w:sz w:val="22"/>
          <w:szCs w:val="22"/>
        </w:rPr>
        <w:t>managed by various internal stakeholders.</w:t>
      </w:r>
      <w:r w:rsidRPr="363A7193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</w:p>
    <w:p w14:paraId="57C80248" w14:textId="77777777" w:rsidR="001256E6" w:rsidRPr="001256E6" w:rsidRDefault="001256E6" w:rsidP="001256E6">
      <w:pPr>
        <w:spacing w:after="0" w:line="240" w:lineRule="auto"/>
        <w:ind w:left="720"/>
        <w:textAlignment w:val="baseline"/>
        <w:rPr>
          <w:rFonts w:ascii="Arial" w:eastAsia="Arial" w:hAnsi="Arial" w:cs="Arial"/>
          <w:lang w:eastAsia="ja-JP"/>
        </w:rPr>
      </w:pPr>
      <w:r w:rsidRPr="5E59546F">
        <w:rPr>
          <w:rFonts w:ascii="Arial" w:eastAsia="Arial" w:hAnsi="Arial" w:cs="Arial"/>
          <w:lang w:eastAsia="ja-JP"/>
        </w:rPr>
        <w:t> </w:t>
      </w:r>
    </w:p>
    <w:p w14:paraId="2F0C6B7C" w14:textId="2D5D954F" w:rsidR="001256E6" w:rsidRPr="00111E16" w:rsidRDefault="001256E6" w:rsidP="00111E16">
      <w:pPr>
        <w:pStyle w:val="ListParagraph"/>
        <w:numPr>
          <w:ilvl w:val="0"/>
          <w:numId w:val="32"/>
        </w:numPr>
        <w:spacing w:after="0" w:line="240" w:lineRule="auto"/>
        <w:textAlignment w:val="baseline"/>
        <w:rPr>
          <w:rFonts w:ascii="Arial" w:eastAsia="Arial" w:hAnsi="Arial" w:cs="Arial"/>
          <w:b/>
          <w:lang w:eastAsia="ja-JP"/>
        </w:rPr>
      </w:pPr>
      <w:r w:rsidRPr="5E59546F">
        <w:rPr>
          <w:rFonts w:ascii="Arial" w:eastAsia="Arial" w:hAnsi="Arial" w:cs="Arial"/>
          <w:b/>
          <w:lang w:eastAsia="ja-JP"/>
        </w:rPr>
        <w:t xml:space="preserve">JTI.com </w:t>
      </w:r>
      <w:r w:rsidR="08CCEE77" w:rsidRPr="5E59546F">
        <w:rPr>
          <w:rFonts w:ascii="Arial" w:eastAsia="Arial" w:hAnsi="Arial" w:cs="Arial"/>
          <w:b/>
          <w:bCs/>
          <w:lang w:eastAsia="ja-JP"/>
        </w:rPr>
        <w:t>w</w:t>
      </w:r>
      <w:r w:rsidRPr="5E59546F">
        <w:rPr>
          <w:rFonts w:ascii="Arial" w:eastAsia="Arial" w:hAnsi="Arial" w:cs="Arial"/>
          <w:b/>
          <w:bCs/>
          <w:lang w:eastAsia="ja-JP"/>
        </w:rPr>
        <w:t>ebsite</w:t>
      </w:r>
      <w:r w:rsidRPr="5E59546F">
        <w:rPr>
          <w:rFonts w:ascii="Arial" w:eastAsia="Arial" w:hAnsi="Arial" w:cs="Arial"/>
          <w:b/>
          <w:lang w:eastAsia="ja-JP"/>
        </w:rPr>
        <w:t xml:space="preserve"> revamp project management 2023 Q3-Q4 </w:t>
      </w:r>
    </w:p>
    <w:p w14:paraId="47DD5F0A" w14:textId="6E519DA9" w:rsidR="00ED3F02" w:rsidRDefault="00DA172F" w:rsidP="00DA172F">
      <w:pPr>
        <w:numPr>
          <w:ilvl w:val="0"/>
          <w:numId w:val="30"/>
        </w:numPr>
        <w:tabs>
          <w:tab w:val="clear" w:pos="720"/>
        </w:tabs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 w:rsidRPr="5E59546F">
        <w:rPr>
          <w:rFonts w:ascii="Arial" w:eastAsia="Arial" w:hAnsi="Arial" w:cs="Arial"/>
          <w:lang w:eastAsia="ja-JP"/>
        </w:rPr>
        <w:t xml:space="preserve">Creative content strategy and design for the revamp. After the revamp, we will </w:t>
      </w:r>
      <w:r w:rsidR="02EA8A35" w:rsidRPr="5E59546F">
        <w:rPr>
          <w:rFonts w:ascii="Arial" w:eastAsia="Arial" w:hAnsi="Arial" w:cs="Arial"/>
          <w:lang w:eastAsia="ja-JP"/>
        </w:rPr>
        <w:t>mostly</w:t>
      </w:r>
      <w:r w:rsidRPr="5E59546F">
        <w:rPr>
          <w:rFonts w:ascii="Arial" w:eastAsia="Arial" w:hAnsi="Arial" w:cs="Arial"/>
          <w:lang w:eastAsia="ja-JP"/>
        </w:rPr>
        <w:t xml:space="preserve"> produce and maintain content in-house</w:t>
      </w:r>
    </w:p>
    <w:p w14:paraId="66668891" w14:textId="32D5FCBB" w:rsidR="00DD2485" w:rsidRPr="00030D41" w:rsidRDefault="001256E6" w:rsidP="00030D41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360" w:firstLine="0"/>
        <w:textAlignment w:val="baseline"/>
        <w:rPr>
          <w:rFonts w:ascii="Arial" w:eastAsia="Arial" w:hAnsi="Arial" w:cs="Arial"/>
          <w:lang w:eastAsia="ja-JP"/>
        </w:rPr>
      </w:pPr>
      <w:r w:rsidRPr="5E59546F">
        <w:rPr>
          <w:rFonts w:ascii="Arial" w:eastAsia="Arial" w:hAnsi="Arial" w:cs="Arial"/>
          <w:lang w:eastAsia="ja-JP"/>
        </w:rPr>
        <w:t>A dedicated</w:t>
      </w:r>
      <w:r w:rsidR="00162F37">
        <w:rPr>
          <w:rFonts w:ascii="Arial" w:eastAsia="Arial" w:hAnsi="Arial" w:cs="Arial"/>
          <w:lang w:eastAsia="ja-JP"/>
        </w:rPr>
        <w:t xml:space="preserve"> (support)</w:t>
      </w:r>
      <w:r w:rsidRPr="5E59546F">
        <w:rPr>
          <w:rFonts w:ascii="Arial" w:eastAsia="Arial" w:hAnsi="Arial" w:cs="Arial"/>
          <w:lang w:eastAsia="ja-JP"/>
        </w:rPr>
        <w:t xml:space="preserve"> team – which would be seen as an extension of ours – which can deliver </w:t>
      </w:r>
      <w:r w:rsidR="00F305C3">
        <w:rPr>
          <w:rFonts w:ascii="Arial" w:eastAsia="Arial" w:hAnsi="Arial" w:cs="Arial"/>
          <w:lang w:eastAsia="ja-JP"/>
        </w:rPr>
        <w:t xml:space="preserve">timely, </w:t>
      </w:r>
      <w:r w:rsidR="045C8F58" w:rsidRPr="16281BAA">
        <w:rPr>
          <w:rFonts w:ascii="Arial" w:eastAsia="Arial" w:hAnsi="Arial" w:cs="Arial"/>
          <w:lang w:eastAsia="ja-JP"/>
        </w:rPr>
        <w:t>qualit</w:t>
      </w:r>
      <w:r w:rsidR="38A61796" w:rsidRPr="16281BAA">
        <w:rPr>
          <w:rFonts w:ascii="Arial" w:eastAsia="Arial" w:hAnsi="Arial" w:cs="Arial"/>
          <w:lang w:eastAsia="ja-JP"/>
        </w:rPr>
        <w:t>y</w:t>
      </w:r>
      <w:r w:rsidR="1193561F" w:rsidRPr="13CF3683">
        <w:rPr>
          <w:rFonts w:ascii="Arial" w:eastAsia="Arial" w:hAnsi="Arial" w:cs="Arial"/>
          <w:lang w:eastAsia="ja-JP"/>
        </w:rPr>
        <w:t>,</w:t>
      </w:r>
      <w:r w:rsidR="00F305C3">
        <w:rPr>
          <w:rFonts w:ascii="Arial" w:eastAsia="Arial" w:hAnsi="Arial" w:cs="Arial"/>
          <w:lang w:eastAsia="ja-JP"/>
        </w:rPr>
        <w:t xml:space="preserve"> and </w:t>
      </w:r>
      <w:r w:rsidRPr="5E59546F">
        <w:rPr>
          <w:rFonts w:ascii="Arial" w:eastAsia="Arial" w:hAnsi="Arial" w:cs="Arial"/>
          <w:lang w:eastAsia="ja-JP"/>
        </w:rPr>
        <w:t xml:space="preserve">consistent service with seamless </w:t>
      </w:r>
      <w:r w:rsidR="00BF3E21">
        <w:rPr>
          <w:rFonts w:ascii="Arial" w:eastAsia="Arial" w:hAnsi="Arial" w:cs="Arial"/>
          <w:lang w:eastAsia="ja-JP"/>
        </w:rPr>
        <w:t>communications.</w:t>
      </w:r>
      <w:r w:rsidRPr="5E59546F">
        <w:rPr>
          <w:rFonts w:ascii="Arial" w:eastAsia="Arial" w:hAnsi="Arial" w:cs="Arial"/>
          <w:lang w:eastAsia="ja-JP"/>
        </w:rPr>
        <w:t xml:space="preserve"> Proactivity will be mandatory (spot issue, come up with a solution and implement swiftly</w:t>
      </w:r>
      <w:r w:rsidR="000278FE">
        <w:rPr>
          <w:rFonts w:ascii="Arial" w:eastAsia="Arial" w:hAnsi="Arial" w:cs="Arial"/>
          <w:lang w:eastAsia="ja-JP"/>
        </w:rPr>
        <w:t xml:space="preserve">, </w:t>
      </w:r>
      <w:r w:rsidR="008C79F2">
        <w:rPr>
          <w:rFonts w:ascii="Arial" w:eastAsia="Arial" w:hAnsi="Arial" w:cs="Arial"/>
          <w:lang w:eastAsia="ja-JP"/>
        </w:rPr>
        <w:t>share best practices and how to implement onto the website</w:t>
      </w:r>
      <w:r w:rsidR="2387D5BC" w:rsidRPr="2DD8FEE0">
        <w:rPr>
          <w:rFonts w:ascii="Arial" w:eastAsia="Arial" w:hAnsi="Arial" w:cs="Arial"/>
          <w:lang w:eastAsia="ja-JP"/>
        </w:rPr>
        <w:t>)</w:t>
      </w:r>
      <w:r w:rsidR="00030D41">
        <w:rPr>
          <w:rFonts w:ascii="Arial" w:eastAsia="Arial" w:hAnsi="Arial" w:cs="Arial"/>
          <w:lang w:eastAsia="ja-JP"/>
        </w:rPr>
        <w:t xml:space="preserve"> and provide ad hoc s</w:t>
      </w:r>
      <w:r w:rsidR="00DD2485" w:rsidRPr="00030D41">
        <w:rPr>
          <w:rFonts w:ascii="Arial" w:eastAsia="Arial" w:hAnsi="Arial" w:cs="Arial"/>
          <w:lang w:eastAsia="ja-JP"/>
        </w:rPr>
        <w:t>upport</w:t>
      </w:r>
      <w:r w:rsidR="00030D41">
        <w:rPr>
          <w:rFonts w:ascii="Arial" w:eastAsia="Arial" w:hAnsi="Arial" w:cs="Arial"/>
          <w:lang w:eastAsia="ja-JP"/>
        </w:rPr>
        <w:t xml:space="preserve"> to</w:t>
      </w:r>
      <w:r w:rsidR="00DD2485" w:rsidRPr="00030D41">
        <w:rPr>
          <w:rFonts w:ascii="Arial" w:eastAsia="Arial" w:hAnsi="Arial" w:cs="Arial"/>
          <w:lang w:eastAsia="ja-JP"/>
        </w:rPr>
        <w:t xml:space="preserve"> market colleagues with their market page updates (37 complex pages and 41 simple pages)  </w:t>
      </w:r>
    </w:p>
    <w:p w14:paraId="6C0A34AF" w14:textId="06CE1B38" w:rsidR="00436550" w:rsidRDefault="00F826D0" w:rsidP="00436550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360" w:firstLine="0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Integrated into</w:t>
      </w:r>
      <w:r w:rsidR="00436550">
        <w:rPr>
          <w:rFonts w:ascii="Arial" w:eastAsia="Arial" w:hAnsi="Arial" w:cs="Arial"/>
          <w:lang w:eastAsia="ja-JP"/>
        </w:rPr>
        <w:t xml:space="preserve"> the website</w:t>
      </w:r>
      <w:r>
        <w:rPr>
          <w:rFonts w:ascii="Arial" w:eastAsia="Arial" w:hAnsi="Arial" w:cs="Arial"/>
          <w:lang w:eastAsia="ja-JP"/>
        </w:rPr>
        <w:t xml:space="preserve"> are</w:t>
      </w:r>
      <w:r w:rsidR="00436550">
        <w:rPr>
          <w:rFonts w:ascii="Arial" w:eastAsia="Arial" w:hAnsi="Arial" w:cs="Arial"/>
          <w:lang w:eastAsia="ja-JP"/>
        </w:rPr>
        <w:t xml:space="preserve"> FMS (Feedback Management System) </w:t>
      </w:r>
      <w:r>
        <w:rPr>
          <w:rFonts w:ascii="Arial" w:eastAsia="Arial" w:hAnsi="Arial" w:cs="Arial"/>
          <w:lang w:eastAsia="ja-JP"/>
        </w:rPr>
        <w:t>a</w:t>
      </w:r>
      <w:r w:rsidR="002F6AA2">
        <w:rPr>
          <w:rFonts w:ascii="Arial" w:eastAsia="Arial" w:hAnsi="Arial" w:cs="Arial"/>
          <w:lang w:eastAsia="ja-JP"/>
        </w:rPr>
        <w:t>nd</w:t>
      </w:r>
      <w:r w:rsidR="00436550">
        <w:rPr>
          <w:rFonts w:ascii="Arial" w:eastAsia="Arial" w:hAnsi="Arial" w:cs="Arial"/>
          <w:lang w:eastAsia="ja-JP"/>
        </w:rPr>
        <w:t xml:space="preserve"> </w:t>
      </w:r>
      <w:r>
        <w:rPr>
          <w:rFonts w:ascii="Arial" w:eastAsia="Arial" w:hAnsi="Arial" w:cs="Arial"/>
          <w:lang w:eastAsia="ja-JP"/>
        </w:rPr>
        <w:t xml:space="preserve">a </w:t>
      </w:r>
      <w:r w:rsidR="00436550">
        <w:rPr>
          <w:rFonts w:ascii="Arial" w:eastAsia="Arial" w:hAnsi="Arial" w:cs="Arial"/>
          <w:lang w:eastAsia="ja-JP"/>
        </w:rPr>
        <w:t>geolocation</w:t>
      </w:r>
      <w:r>
        <w:rPr>
          <w:rFonts w:ascii="Arial" w:eastAsia="Arial" w:hAnsi="Arial" w:cs="Arial"/>
          <w:lang w:eastAsia="ja-JP"/>
        </w:rPr>
        <w:t xml:space="preserve"> feature</w:t>
      </w:r>
    </w:p>
    <w:p w14:paraId="0B0F493E" w14:textId="77777777" w:rsidR="001256E6" w:rsidRPr="001256E6" w:rsidRDefault="001256E6" w:rsidP="001256E6">
      <w:p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 w:rsidRPr="5E59546F">
        <w:rPr>
          <w:rFonts w:ascii="Arial" w:eastAsia="Arial" w:hAnsi="Arial" w:cs="Arial"/>
          <w:lang w:eastAsia="ja-JP"/>
        </w:rPr>
        <w:t> </w:t>
      </w:r>
    </w:p>
    <w:p w14:paraId="1DBE3D88" w14:textId="0EF3359A" w:rsidR="00504D5F" w:rsidRPr="00504D5F" w:rsidRDefault="431B10D0" w:rsidP="00BE74F2">
      <w:pPr>
        <w:pStyle w:val="ListParagraph"/>
        <w:numPr>
          <w:ilvl w:val="0"/>
          <w:numId w:val="32"/>
        </w:numPr>
        <w:rPr>
          <w:rFonts w:ascii="Arial" w:eastAsia="Arial" w:hAnsi="Arial" w:cs="Arial"/>
          <w:b/>
        </w:rPr>
      </w:pPr>
      <w:r w:rsidRPr="5E59546F">
        <w:rPr>
          <w:rFonts w:ascii="Arial" w:eastAsia="Arial" w:hAnsi="Arial" w:cs="Arial"/>
          <w:b/>
        </w:rPr>
        <w:t>Jobs.jti.com (Careers website)</w:t>
      </w:r>
      <w:r w:rsidR="00F7495E" w:rsidRPr="5E59546F">
        <w:rPr>
          <w:rFonts w:ascii="Arial" w:eastAsia="Arial" w:hAnsi="Arial" w:cs="Arial"/>
          <w:b/>
        </w:rPr>
        <w:t xml:space="preserve"> 2024 Q1</w:t>
      </w:r>
    </w:p>
    <w:p w14:paraId="0CD9B92F" w14:textId="77777777" w:rsidR="00166348" w:rsidRPr="00166348" w:rsidRDefault="00166348" w:rsidP="00166348">
      <w:p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 w:rsidRPr="5E59546F">
        <w:rPr>
          <w:rFonts w:ascii="Arial" w:eastAsia="Arial" w:hAnsi="Arial" w:cs="Arial"/>
          <w:b/>
          <w:lang w:eastAsia="ja-JP"/>
        </w:rPr>
        <w:t>Objectives</w:t>
      </w:r>
      <w:r w:rsidRPr="5E59546F">
        <w:rPr>
          <w:rFonts w:ascii="Arial" w:eastAsia="Arial" w:hAnsi="Arial" w:cs="Arial"/>
          <w:lang w:eastAsia="ja-JP"/>
        </w:rPr>
        <w:t> </w:t>
      </w:r>
    </w:p>
    <w:p w14:paraId="17A202FD" w14:textId="40FD06BE" w:rsidR="00166348" w:rsidRPr="007342D2" w:rsidRDefault="008D304B" w:rsidP="007342D2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 xml:space="preserve">Provide </w:t>
      </w:r>
      <w:r w:rsidR="00D67B78">
        <w:rPr>
          <w:rFonts w:ascii="Arial" w:eastAsia="Arial" w:hAnsi="Arial" w:cs="Arial"/>
          <w:lang w:eastAsia="ja-JP"/>
        </w:rPr>
        <w:t xml:space="preserve">an outstanding candidate/employee onboarding experience </w:t>
      </w:r>
      <w:r w:rsidR="002D1167">
        <w:rPr>
          <w:rFonts w:ascii="Arial" w:eastAsia="Arial" w:hAnsi="Arial" w:cs="Arial"/>
          <w:lang w:eastAsia="ja-JP"/>
        </w:rPr>
        <w:t>to a</w:t>
      </w:r>
      <w:r w:rsidR="00166348" w:rsidRPr="54885FBB">
        <w:rPr>
          <w:rFonts w:ascii="Arial" w:eastAsia="Arial" w:hAnsi="Arial" w:cs="Arial"/>
          <w:lang w:eastAsia="ja-JP"/>
        </w:rPr>
        <w:t>ttract</w:t>
      </w:r>
      <w:r w:rsidR="00166348" w:rsidRPr="5E59546F">
        <w:rPr>
          <w:rFonts w:ascii="Arial" w:eastAsia="Arial" w:hAnsi="Arial" w:cs="Arial"/>
          <w:lang w:eastAsia="ja-JP"/>
        </w:rPr>
        <w:t xml:space="preserve"> and retain talents </w:t>
      </w:r>
    </w:p>
    <w:p w14:paraId="28BC386B" w14:textId="284940FE" w:rsidR="00C85E6C" w:rsidRDefault="001C7D7F" w:rsidP="00DF0282">
      <w:pPr>
        <w:pStyle w:val="ListParagraph"/>
        <w:numPr>
          <w:ilvl w:val="0"/>
          <w:numId w:val="3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Showcase</w:t>
      </w:r>
      <w:r w:rsidR="00DF0282" w:rsidRPr="5E59546F">
        <w:rPr>
          <w:rFonts w:ascii="Arial" w:eastAsia="Arial" w:hAnsi="Arial" w:cs="Arial"/>
        </w:rPr>
        <w:t xml:space="preserve"> relevant content </w:t>
      </w:r>
    </w:p>
    <w:p w14:paraId="0ABACF7D" w14:textId="147DAEEE" w:rsidR="00C85E6C" w:rsidRDefault="00C85E6C" w:rsidP="00C85E6C">
      <w:pPr>
        <w:pStyle w:val="ListParagraph"/>
        <w:numPr>
          <w:ilvl w:val="1"/>
          <w:numId w:val="38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 w:rsidRPr="5E59546F">
        <w:rPr>
          <w:rFonts w:ascii="Arial" w:eastAsia="Arial" w:hAnsi="Arial" w:cs="Arial"/>
          <w:lang w:eastAsia="ja-JP"/>
        </w:rPr>
        <w:t>JTI culture and what it’s like to work for JTI</w:t>
      </w:r>
    </w:p>
    <w:p w14:paraId="6C5FEA37" w14:textId="4BE2A5F1" w:rsidR="00C85E6C" w:rsidRPr="007342D2" w:rsidRDefault="00E95495" w:rsidP="00C85E6C">
      <w:pPr>
        <w:pStyle w:val="ListParagraph"/>
        <w:numPr>
          <w:ilvl w:val="1"/>
          <w:numId w:val="38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a</w:t>
      </w:r>
      <w:r w:rsidR="00C85E6C">
        <w:rPr>
          <w:rFonts w:ascii="Arial" w:eastAsia="Arial" w:hAnsi="Arial" w:cs="Arial"/>
          <w:lang w:eastAsia="ja-JP"/>
        </w:rPr>
        <w:t xml:space="preserve">ddress questions that candidates may have </w:t>
      </w:r>
      <w:r w:rsidR="00C85E6C" w:rsidRPr="5E59546F">
        <w:rPr>
          <w:rFonts w:ascii="Arial" w:eastAsia="Arial" w:hAnsi="Arial" w:cs="Arial"/>
          <w:lang w:eastAsia="ja-JP"/>
        </w:rPr>
        <w:t> </w:t>
      </w:r>
    </w:p>
    <w:p w14:paraId="0205E9D8" w14:textId="77777777" w:rsidR="001C7D7F" w:rsidRDefault="00E95495" w:rsidP="00E95495">
      <w:pPr>
        <w:pStyle w:val="ListParagraph"/>
        <w:numPr>
          <w:ilvl w:val="1"/>
          <w:numId w:val="38"/>
        </w:numPr>
        <w:rPr>
          <w:rFonts w:ascii="Arial" w:eastAsia="Arial" w:hAnsi="Arial" w:cs="Arial"/>
        </w:rPr>
      </w:pPr>
      <w:r w:rsidRPr="5E59546F">
        <w:rPr>
          <w:rFonts w:ascii="Arial" w:eastAsia="Arial" w:hAnsi="Arial" w:cs="Arial"/>
        </w:rPr>
        <w:t>in line with our corporate messaging</w:t>
      </w:r>
      <w:r w:rsidR="001C7D7F" w:rsidRPr="001C7D7F">
        <w:rPr>
          <w:rFonts w:ascii="Arial" w:eastAsia="Arial" w:hAnsi="Arial" w:cs="Arial"/>
          <w:lang w:eastAsia="ja-JP"/>
        </w:rPr>
        <w:t xml:space="preserve"> </w:t>
      </w:r>
    </w:p>
    <w:p w14:paraId="744CEC93" w14:textId="7FE4A7CA" w:rsidR="00C85E6C" w:rsidRDefault="001C7D7F" w:rsidP="00E95495">
      <w:pPr>
        <w:pStyle w:val="ListParagraph"/>
        <w:numPr>
          <w:ilvl w:val="1"/>
          <w:numId w:val="38"/>
        </w:numPr>
        <w:rPr>
          <w:rFonts w:ascii="Arial" w:eastAsia="Arial" w:hAnsi="Arial" w:cs="Arial"/>
        </w:rPr>
      </w:pPr>
      <w:r w:rsidRPr="5E59546F">
        <w:rPr>
          <w:rFonts w:ascii="Arial" w:eastAsia="Arial" w:hAnsi="Arial" w:cs="Arial"/>
          <w:lang w:eastAsia="ja-JP"/>
        </w:rPr>
        <w:t>the opportunities and “what’s in it” for the candidates  </w:t>
      </w:r>
    </w:p>
    <w:p w14:paraId="56094DF6" w14:textId="46B40F11" w:rsidR="00454503" w:rsidRDefault="00454503" w:rsidP="00E95495">
      <w:pPr>
        <w:pStyle w:val="ListParagraph"/>
        <w:numPr>
          <w:ilvl w:val="1"/>
          <w:numId w:val="3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eastAsia="ja-JP"/>
        </w:rPr>
        <w:t xml:space="preserve">pique curiosity </w:t>
      </w:r>
    </w:p>
    <w:p w14:paraId="4DEAE61E" w14:textId="77777777" w:rsidR="00163A36" w:rsidRDefault="00163A36" w:rsidP="00DF0282">
      <w:pPr>
        <w:pStyle w:val="ListParagraph"/>
        <w:numPr>
          <w:ilvl w:val="0"/>
          <w:numId w:val="3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Offer best-in-class UX </w:t>
      </w:r>
    </w:p>
    <w:p w14:paraId="04E7F6FC" w14:textId="478AED68" w:rsidR="00DF0282" w:rsidRPr="00F84C5B" w:rsidRDefault="00DF0282" w:rsidP="00163A36">
      <w:pPr>
        <w:pStyle w:val="ListParagraph"/>
        <w:numPr>
          <w:ilvl w:val="1"/>
          <w:numId w:val="38"/>
        </w:numPr>
        <w:rPr>
          <w:rFonts w:ascii="Arial" w:eastAsia="Arial" w:hAnsi="Arial" w:cs="Arial"/>
        </w:rPr>
      </w:pPr>
      <w:r w:rsidRPr="5E59546F">
        <w:rPr>
          <w:rFonts w:ascii="Arial" w:eastAsia="Arial" w:hAnsi="Arial" w:cs="Arial"/>
        </w:rPr>
        <w:t xml:space="preserve">easy access and usage </w:t>
      </w:r>
    </w:p>
    <w:p w14:paraId="3D595F41" w14:textId="37C286D3" w:rsidR="00166348" w:rsidRPr="007342D2" w:rsidRDefault="009E494B" w:rsidP="00163A36">
      <w:pPr>
        <w:pStyle w:val="ListParagraph"/>
        <w:numPr>
          <w:ilvl w:val="1"/>
          <w:numId w:val="38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 w:rsidRPr="007A0A32">
        <w:rPr>
          <w:rFonts w:ascii="Arial" w:eastAsia="Arial" w:hAnsi="Arial" w:cs="Arial"/>
          <w:lang w:eastAsia="ja-JP"/>
        </w:rPr>
        <w:t>spontaneous</w:t>
      </w:r>
      <w:r w:rsidR="00166348" w:rsidRPr="007A0A32">
        <w:rPr>
          <w:rFonts w:ascii="Arial" w:eastAsia="Arial" w:hAnsi="Arial" w:cs="Arial"/>
          <w:lang w:eastAsia="ja-JP"/>
        </w:rPr>
        <w:t xml:space="preserve"> application</w:t>
      </w:r>
      <w:r w:rsidR="00DE7506" w:rsidRPr="007A0A32">
        <w:rPr>
          <w:rFonts w:ascii="Arial" w:eastAsia="Arial" w:hAnsi="Arial" w:cs="Arial"/>
          <w:lang w:eastAsia="ja-JP"/>
        </w:rPr>
        <w:t>s</w:t>
      </w:r>
      <w:r w:rsidR="00917FA1" w:rsidRPr="007A0A32">
        <w:rPr>
          <w:rFonts w:ascii="Arial" w:eastAsia="Arial" w:hAnsi="Arial" w:cs="Arial"/>
          <w:lang w:eastAsia="ja-JP"/>
        </w:rPr>
        <w:t xml:space="preserve"> </w:t>
      </w:r>
      <w:r w:rsidRPr="007A0A32">
        <w:rPr>
          <w:rFonts w:ascii="Arial" w:eastAsia="Arial" w:hAnsi="Arial" w:cs="Arial"/>
          <w:lang w:eastAsia="ja-JP"/>
        </w:rPr>
        <w:t xml:space="preserve"> </w:t>
      </w:r>
    </w:p>
    <w:p w14:paraId="37E9D259" w14:textId="7CA7FF39" w:rsidR="00AC0716" w:rsidRPr="00F84C5B" w:rsidRDefault="00391209" w:rsidP="00163A36">
      <w:pPr>
        <w:pStyle w:val="ListParagraph"/>
        <w:numPr>
          <w:ilvl w:val="1"/>
          <w:numId w:val="3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line with the </w:t>
      </w:r>
      <w:bookmarkStart w:id="3" w:name="_Int_0A5rYaS1"/>
      <w:r>
        <w:rPr>
          <w:rFonts w:ascii="Arial" w:eastAsia="Arial" w:hAnsi="Arial" w:cs="Arial"/>
        </w:rPr>
        <w:t xml:space="preserve">new </w:t>
      </w:r>
      <w:r w:rsidR="00AC0716" w:rsidRPr="5E59546F">
        <w:rPr>
          <w:rFonts w:ascii="Arial" w:eastAsia="Arial" w:hAnsi="Arial" w:cs="Arial"/>
        </w:rPr>
        <w:t>look</w:t>
      </w:r>
      <w:bookmarkEnd w:id="3"/>
      <w:r w:rsidR="00AC0716" w:rsidRPr="5E59546F">
        <w:rPr>
          <w:rFonts w:ascii="Arial" w:eastAsia="Arial" w:hAnsi="Arial" w:cs="Arial"/>
        </w:rPr>
        <w:t xml:space="preserve"> &amp; feel of jti.com, </w:t>
      </w:r>
    </w:p>
    <w:p w14:paraId="772839F4" w14:textId="067FBCC2" w:rsidR="00DE797B" w:rsidRPr="007342D2" w:rsidRDefault="00DE797B" w:rsidP="00DE797B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 w:rsidRPr="5E59546F">
        <w:rPr>
          <w:rFonts w:ascii="Arial" w:eastAsia="Arial" w:hAnsi="Arial" w:cs="Arial"/>
          <w:lang w:eastAsia="ja-JP"/>
        </w:rPr>
        <w:lastRenderedPageBreak/>
        <w:t>and lead visitors to learn more on jti.com</w:t>
      </w:r>
    </w:p>
    <w:p w14:paraId="7066477F" w14:textId="5E34AF2B" w:rsidR="008E4B02" w:rsidRDefault="00454503" w:rsidP="008E4B02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>Guide visitors to jti.com to learn more</w:t>
      </w:r>
      <w:r w:rsidR="00E20707">
        <w:rPr>
          <w:rFonts w:ascii="Arial" w:eastAsia="Arial" w:hAnsi="Arial" w:cs="Arial"/>
          <w:lang w:eastAsia="ja-JP"/>
        </w:rPr>
        <w:t xml:space="preserve"> with</w:t>
      </w:r>
      <w:r w:rsidR="008E4B02" w:rsidRPr="54885FBB">
        <w:rPr>
          <w:rFonts w:ascii="Arial" w:eastAsia="Arial" w:hAnsi="Arial" w:cs="Arial"/>
          <w:lang w:eastAsia="ja-JP"/>
        </w:rPr>
        <w:t xml:space="preserve"> a smooth transition between </w:t>
      </w:r>
      <w:r w:rsidR="00E20707">
        <w:rPr>
          <w:rFonts w:ascii="Arial" w:eastAsia="Arial" w:hAnsi="Arial" w:cs="Arial"/>
          <w:lang w:eastAsia="ja-JP"/>
        </w:rPr>
        <w:t>the two sites</w:t>
      </w:r>
    </w:p>
    <w:p w14:paraId="3487BE9C" w14:textId="1EE72EA6" w:rsidR="008E4B02" w:rsidRPr="007342D2" w:rsidRDefault="008E4B02" w:rsidP="008E4B02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eastAsia="Arial" w:hAnsi="Arial" w:cs="Arial"/>
          <w:lang w:eastAsia="ja-JP"/>
        </w:rPr>
      </w:pPr>
      <w:r w:rsidRPr="54885FBB">
        <w:rPr>
          <w:rFonts w:ascii="Arial" w:eastAsia="Arial" w:hAnsi="Arial" w:cs="Arial"/>
          <w:lang w:eastAsia="ja-JP"/>
        </w:rPr>
        <w:t>Serve</w:t>
      </w:r>
      <w:r w:rsidRPr="5E59546F">
        <w:rPr>
          <w:rFonts w:ascii="Arial" w:eastAsia="Arial" w:hAnsi="Arial" w:cs="Arial"/>
          <w:lang w:eastAsia="ja-JP"/>
        </w:rPr>
        <w:t xml:space="preserve"> as a bridge to our social media accounts</w:t>
      </w:r>
      <w:r w:rsidR="00E20707">
        <w:rPr>
          <w:rFonts w:ascii="Arial" w:eastAsia="Arial" w:hAnsi="Arial" w:cs="Arial"/>
          <w:lang w:eastAsia="ja-JP"/>
        </w:rPr>
        <w:t xml:space="preserve"> with smaller sharable content</w:t>
      </w:r>
      <w:r w:rsidRPr="5E59546F">
        <w:rPr>
          <w:rFonts w:ascii="Arial" w:eastAsia="Arial" w:hAnsi="Arial" w:cs="Arial"/>
          <w:lang w:eastAsia="ja-JP"/>
        </w:rPr>
        <w:t>  </w:t>
      </w:r>
    </w:p>
    <w:p w14:paraId="3B96D680" w14:textId="77777777" w:rsidR="003F591D" w:rsidRPr="00166348" w:rsidRDefault="003F591D" w:rsidP="003F591D">
      <w:pPr>
        <w:spacing w:after="0" w:line="240" w:lineRule="auto"/>
        <w:ind w:left="1080"/>
        <w:textAlignment w:val="baseline"/>
        <w:rPr>
          <w:rFonts w:ascii="Arial" w:eastAsia="Arial" w:hAnsi="Arial" w:cs="Arial"/>
          <w:lang w:eastAsia="ja-JP"/>
        </w:rPr>
      </w:pPr>
    </w:p>
    <w:p w14:paraId="07BA4717" w14:textId="40A71B7B" w:rsidR="00752D2C" w:rsidRPr="00F84C5B" w:rsidRDefault="00752D2C" w:rsidP="00B16901">
      <w:pPr>
        <w:rPr>
          <w:rFonts w:ascii="Arial" w:eastAsia="Arial" w:hAnsi="Arial" w:cs="Arial"/>
          <w:b/>
        </w:rPr>
      </w:pPr>
      <w:r w:rsidRPr="5E59546F">
        <w:rPr>
          <w:rFonts w:ascii="Arial" w:eastAsia="Arial" w:hAnsi="Arial" w:cs="Arial"/>
          <w:b/>
        </w:rPr>
        <w:t xml:space="preserve">Scope of work </w:t>
      </w:r>
    </w:p>
    <w:p w14:paraId="09C1E179" w14:textId="1E6F39DC" w:rsidR="00752D2C" w:rsidRPr="0001244D" w:rsidRDefault="00752D2C" w:rsidP="0001244D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5E59546F">
        <w:rPr>
          <w:rFonts w:ascii="Arial" w:eastAsia="Arial" w:hAnsi="Arial" w:cs="Arial"/>
        </w:rPr>
        <w:t xml:space="preserve">Content strategy </w:t>
      </w:r>
      <w:r w:rsidR="03995BD3" w:rsidRPr="54885FBB">
        <w:rPr>
          <w:rFonts w:ascii="Arial" w:eastAsia="Arial" w:hAnsi="Arial" w:cs="Arial"/>
        </w:rPr>
        <w:t>and copywriting</w:t>
      </w:r>
      <w:r w:rsidRPr="54885FBB">
        <w:rPr>
          <w:rFonts w:ascii="Arial" w:eastAsia="Arial" w:hAnsi="Arial" w:cs="Arial"/>
        </w:rPr>
        <w:t xml:space="preserve"> </w:t>
      </w:r>
    </w:p>
    <w:p w14:paraId="6CB0C8FE" w14:textId="5EC6E95C" w:rsidR="00752D2C" w:rsidRPr="00F84C5B" w:rsidRDefault="00752D2C" w:rsidP="00752D2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5E59546F">
        <w:rPr>
          <w:rFonts w:ascii="Arial" w:eastAsia="Arial" w:hAnsi="Arial" w:cs="Arial"/>
        </w:rPr>
        <w:t>Design and UX</w:t>
      </w:r>
    </w:p>
    <w:p w14:paraId="580152DC" w14:textId="17A3864E" w:rsidR="00FB6D3F" w:rsidRPr="00F84C5B" w:rsidRDefault="00FB6D3F" w:rsidP="00752D2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5E59546F">
        <w:rPr>
          <w:rFonts w:ascii="Arial" w:eastAsia="Arial" w:hAnsi="Arial" w:cs="Arial"/>
        </w:rPr>
        <w:t>Build and launch</w:t>
      </w:r>
    </w:p>
    <w:p w14:paraId="390028E9" w14:textId="6E736EEB" w:rsidR="00BC302B" w:rsidRPr="00F84C5B" w:rsidRDefault="00BC302B" w:rsidP="00B16901">
      <w:pPr>
        <w:rPr>
          <w:rFonts w:ascii="Arial" w:eastAsia="Arial" w:hAnsi="Arial" w:cs="Arial"/>
          <w:b/>
        </w:rPr>
      </w:pPr>
      <w:r w:rsidRPr="5E59546F">
        <w:rPr>
          <w:rFonts w:ascii="Arial" w:eastAsia="Arial" w:hAnsi="Arial" w:cs="Arial"/>
          <w:b/>
        </w:rPr>
        <w:t>Dependencies</w:t>
      </w:r>
    </w:p>
    <w:p w14:paraId="4677B2D8" w14:textId="14D09154" w:rsidR="00804CFD" w:rsidRPr="00F84C5B" w:rsidRDefault="00682153" w:rsidP="00804CFD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5E59546F">
        <w:rPr>
          <w:rFonts w:ascii="Arial" w:eastAsia="Arial" w:hAnsi="Arial" w:cs="Arial"/>
        </w:rPr>
        <w:t xml:space="preserve">Functional specifications and </w:t>
      </w:r>
      <w:r w:rsidR="00804CFD" w:rsidRPr="5E59546F">
        <w:rPr>
          <w:rFonts w:ascii="Arial" w:eastAsia="Arial" w:hAnsi="Arial" w:cs="Arial"/>
        </w:rPr>
        <w:t>ATS (</w:t>
      </w:r>
      <w:r w:rsidR="08EDE07B" w:rsidRPr="5E59546F">
        <w:rPr>
          <w:rFonts w:ascii="Arial" w:eastAsia="Arial" w:hAnsi="Arial" w:cs="Arial"/>
        </w:rPr>
        <w:t>SuccessFactors</w:t>
      </w:r>
      <w:r w:rsidR="00804CFD" w:rsidRPr="5E59546F">
        <w:rPr>
          <w:rFonts w:ascii="Arial" w:eastAsia="Arial" w:hAnsi="Arial" w:cs="Arial"/>
        </w:rPr>
        <w:t>) integration</w:t>
      </w:r>
    </w:p>
    <w:p w14:paraId="742F66F4" w14:textId="54625EDA" w:rsidR="009550FA" w:rsidRDefault="009550FA" w:rsidP="00BC302B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5E59546F">
        <w:rPr>
          <w:rFonts w:ascii="Arial" w:eastAsia="Arial" w:hAnsi="Arial" w:cs="Arial"/>
        </w:rPr>
        <w:t xml:space="preserve">Jti.com </w:t>
      </w:r>
      <w:r w:rsidR="00463EC1">
        <w:rPr>
          <w:rFonts w:ascii="Arial" w:eastAsia="Arial" w:hAnsi="Arial" w:cs="Arial"/>
        </w:rPr>
        <w:t xml:space="preserve">revamp </w:t>
      </w:r>
      <w:r w:rsidR="005C58E5">
        <w:rPr>
          <w:rFonts w:ascii="Arial" w:eastAsia="Arial" w:hAnsi="Arial" w:cs="Arial"/>
        </w:rPr>
        <w:t>(</w:t>
      </w:r>
      <w:r w:rsidR="008C1890">
        <w:rPr>
          <w:rFonts w:ascii="Arial" w:eastAsia="Arial" w:hAnsi="Arial" w:cs="Arial"/>
        </w:rPr>
        <w:t>to ensure consistency but avoid redundancies</w:t>
      </w:r>
      <w:r w:rsidR="005C58E5">
        <w:rPr>
          <w:rFonts w:ascii="Arial" w:eastAsia="Arial" w:hAnsi="Arial" w:cs="Arial"/>
        </w:rPr>
        <w:t>)</w:t>
      </w:r>
    </w:p>
    <w:p w14:paraId="0CEF3E11" w14:textId="79859D9A" w:rsidR="00C8732B" w:rsidRPr="00F84C5B" w:rsidRDefault="00C8732B" w:rsidP="00BC302B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New corporate branding</w:t>
      </w:r>
    </w:p>
    <w:p w14:paraId="0B26393A" w14:textId="6159713C" w:rsidR="00B16901" w:rsidRPr="00F84C5B" w:rsidRDefault="70F43544" w:rsidP="00B16901">
      <w:pPr>
        <w:rPr>
          <w:rFonts w:ascii="Arial" w:eastAsia="Arial" w:hAnsi="Arial" w:cs="Arial"/>
          <w:b/>
        </w:rPr>
      </w:pPr>
      <w:r w:rsidRPr="18D88ECD">
        <w:rPr>
          <w:rFonts w:ascii="Arial" w:eastAsia="Arial" w:hAnsi="Arial" w:cs="Arial"/>
          <w:b/>
          <w:bCs/>
        </w:rPr>
        <w:t>W</w:t>
      </w:r>
      <w:r w:rsidR="7C3F533E" w:rsidRPr="18D88ECD">
        <w:rPr>
          <w:rFonts w:ascii="Arial" w:eastAsia="Arial" w:hAnsi="Arial" w:cs="Arial"/>
          <w:b/>
          <w:bCs/>
        </w:rPr>
        <w:t xml:space="preserve">hat to </w:t>
      </w:r>
      <w:r w:rsidR="35738A0B" w:rsidRPr="18D88ECD">
        <w:rPr>
          <w:rFonts w:ascii="Arial" w:eastAsia="Arial" w:hAnsi="Arial" w:cs="Arial"/>
          <w:b/>
          <w:bCs/>
        </w:rPr>
        <w:t>consider</w:t>
      </w:r>
    </w:p>
    <w:p w14:paraId="09444C6F" w14:textId="316DDEA6" w:rsidR="00C013F0" w:rsidRPr="00F84C5B" w:rsidRDefault="00C013F0" w:rsidP="00B16901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5E59546F">
        <w:rPr>
          <w:rFonts w:ascii="Arial" w:eastAsia="Arial" w:hAnsi="Arial" w:cs="Arial"/>
        </w:rPr>
        <w:t xml:space="preserve">Elements we </w:t>
      </w:r>
      <w:r w:rsidR="004B50C0">
        <w:rPr>
          <w:rFonts w:ascii="Arial" w:eastAsia="Arial" w:hAnsi="Arial" w:cs="Arial"/>
        </w:rPr>
        <w:t xml:space="preserve">have </w:t>
      </w:r>
      <w:r w:rsidRPr="5E59546F">
        <w:rPr>
          <w:rFonts w:ascii="Arial" w:eastAsia="Arial" w:hAnsi="Arial" w:cs="Arial"/>
        </w:rPr>
        <w:t>already worked on:</w:t>
      </w:r>
    </w:p>
    <w:p w14:paraId="46EB605B" w14:textId="5143E6CC" w:rsidR="00B16901" w:rsidRPr="00F84C5B" w:rsidRDefault="009C2D7D" w:rsidP="00C013F0">
      <w:pPr>
        <w:pStyle w:val="ListParagraph"/>
        <w:numPr>
          <w:ilvl w:val="1"/>
          <w:numId w:val="7"/>
        </w:numPr>
        <w:rPr>
          <w:rFonts w:ascii="Arial" w:eastAsia="Arial" w:hAnsi="Arial" w:cs="Arial"/>
        </w:rPr>
      </w:pPr>
      <w:r w:rsidRPr="5E59546F">
        <w:rPr>
          <w:rFonts w:ascii="Arial" w:eastAsia="Arial" w:hAnsi="Arial" w:cs="Arial"/>
        </w:rPr>
        <w:t xml:space="preserve">UX experience </w:t>
      </w:r>
      <w:r w:rsidR="00F72947" w:rsidRPr="5E59546F">
        <w:rPr>
          <w:rFonts w:ascii="Arial" w:eastAsia="Arial" w:hAnsi="Arial" w:cs="Arial"/>
        </w:rPr>
        <w:t>findings</w:t>
      </w:r>
    </w:p>
    <w:p w14:paraId="08C18937" w14:textId="7B97CCD8" w:rsidR="00FE5FF9" w:rsidRPr="00F84C5B" w:rsidRDefault="00FE5FF9" w:rsidP="00C013F0">
      <w:pPr>
        <w:pStyle w:val="ListParagraph"/>
        <w:numPr>
          <w:ilvl w:val="1"/>
          <w:numId w:val="7"/>
        </w:numPr>
        <w:rPr>
          <w:rFonts w:ascii="Arial" w:eastAsia="Arial" w:hAnsi="Arial" w:cs="Arial"/>
        </w:rPr>
      </w:pPr>
      <w:r w:rsidRPr="5E59546F">
        <w:rPr>
          <w:rFonts w:ascii="Arial" w:eastAsia="Arial" w:hAnsi="Arial" w:cs="Arial"/>
        </w:rPr>
        <w:t>Best practices</w:t>
      </w:r>
    </w:p>
    <w:p w14:paraId="02B214A7" w14:textId="0748D55F" w:rsidR="00FE5FF9" w:rsidRPr="00F84C5B" w:rsidRDefault="00FE5FF9" w:rsidP="00C013F0">
      <w:pPr>
        <w:pStyle w:val="ListParagraph"/>
        <w:numPr>
          <w:ilvl w:val="1"/>
          <w:numId w:val="7"/>
        </w:numPr>
        <w:rPr>
          <w:rFonts w:ascii="Arial" w:eastAsia="Arial" w:hAnsi="Arial" w:cs="Arial"/>
        </w:rPr>
      </w:pPr>
      <w:r w:rsidRPr="5E59546F">
        <w:rPr>
          <w:rFonts w:ascii="Arial" w:eastAsia="Arial" w:hAnsi="Arial" w:cs="Arial"/>
        </w:rPr>
        <w:t xml:space="preserve">Previous </w:t>
      </w:r>
      <w:r w:rsidR="00AE4AF0" w:rsidRPr="5E59546F">
        <w:rPr>
          <w:rFonts w:ascii="Arial" w:eastAsia="Arial" w:hAnsi="Arial" w:cs="Arial"/>
        </w:rPr>
        <w:t>work/proposal</w:t>
      </w:r>
      <w:r w:rsidRPr="5E59546F">
        <w:rPr>
          <w:rFonts w:ascii="Arial" w:eastAsia="Arial" w:hAnsi="Arial" w:cs="Arial"/>
        </w:rPr>
        <w:t xml:space="preserve"> on wireframes</w:t>
      </w:r>
    </w:p>
    <w:p w14:paraId="256F5129" w14:textId="77777777" w:rsidR="00C013F0" w:rsidRPr="00F84C5B" w:rsidRDefault="00C013F0" w:rsidP="00B16901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5E59546F">
        <w:rPr>
          <w:rFonts w:ascii="Arial" w:eastAsia="Arial" w:hAnsi="Arial" w:cs="Arial"/>
        </w:rPr>
        <w:t xml:space="preserve">System limitations </w:t>
      </w:r>
    </w:p>
    <w:p w14:paraId="5D407F69" w14:textId="42F49930" w:rsidR="00DD0CB8" w:rsidRPr="002C160C" w:rsidRDefault="00804CFD" w:rsidP="3F865973">
      <w:pPr>
        <w:pStyle w:val="ListParagraph"/>
        <w:numPr>
          <w:ilvl w:val="1"/>
          <w:numId w:val="7"/>
        </w:numPr>
        <w:rPr>
          <w:rFonts w:ascii="Arial" w:eastAsia="Arial" w:hAnsi="Arial" w:cs="Arial"/>
        </w:rPr>
      </w:pPr>
      <w:r w:rsidRPr="5E59546F">
        <w:rPr>
          <w:rFonts w:ascii="Arial" w:eastAsia="Arial" w:hAnsi="Arial" w:cs="Arial"/>
        </w:rPr>
        <w:t xml:space="preserve">ATS </w:t>
      </w:r>
      <w:r w:rsidR="00AE4AF0" w:rsidRPr="5E59546F">
        <w:rPr>
          <w:rFonts w:ascii="Arial" w:eastAsia="Arial" w:hAnsi="Arial" w:cs="Arial"/>
        </w:rPr>
        <w:t>SuccessFactors</w:t>
      </w:r>
      <w:r w:rsidRPr="5E59546F">
        <w:rPr>
          <w:rFonts w:ascii="Arial" w:eastAsia="Arial" w:hAnsi="Arial" w:cs="Arial"/>
        </w:rPr>
        <w:t xml:space="preserve"> limitations</w:t>
      </w:r>
      <w:r w:rsidR="00DD0CB8">
        <w:br/>
      </w:r>
    </w:p>
    <w:p w14:paraId="729C5FF5" w14:textId="2DFEE5FF" w:rsidR="00DD0CB8" w:rsidRPr="00AE4AF0" w:rsidRDefault="431B10D0" w:rsidP="00BE74F2">
      <w:pPr>
        <w:pStyle w:val="ListParagraph"/>
        <w:numPr>
          <w:ilvl w:val="0"/>
          <w:numId w:val="32"/>
        </w:numPr>
        <w:rPr>
          <w:rFonts w:ascii="Arial" w:eastAsia="Arial" w:hAnsi="Arial" w:cs="Arial"/>
          <w:b/>
        </w:rPr>
      </w:pPr>
      <w:r w:rsidRPr="5E59546F">
        <w:rPr>
          <w:rFonts w:ascii="Arial" w:eastAsia="Arial" w:hAnsi="Arial" w:cs="Arial"/>
          <w:b/>
        </w:rPr>
        <w:t>J</w:t>
      </w:r>
      <w:r w:rsidR="432B0F6A" w:rsidRPr="5E59546F">
        <w:rPr>
          <w:rFonts w:ascii="Arial" w:eastAsia="Arial" w:hAnsi="Arial" w:cs="Arial"/>
          <w:b/>
        </w:rPr>
        <w:t>t-science</w:t>
      </w:r>
      <w:r w:rsidRPr="5E59546F">
        <w:rPr>
          <w:rFonts w:ascii="Arial" w:eastAsia="Arial" w:hAnsi="Arial" w:cs="Arial"/>
          <w:b/>
        </w:rPr>
        <w:t xml:space="preserve">.com </w:t>
      </w:r>
      <w:r w:rsidR="00FC12D2" w:rsidRPr="5E59546F">
        <w:rPr>
          <w:rFonts w:ascii="Arial" w:eastAsia="Arial" w:hAnsi="Arial" w:cs="Arial"/>
          <w:b/>
        </w:rPr>
        <w:t>2024 Q1-2</w:t>
      </w:r>
    </w:p>
    <w:p w14:paraId="24C8B00E" w14:textId="35C74969" w:rsidR="00E32962" w:rsidRPr="00393716" w:rsidRDefault="00E32962" w:rsidP="007B7EFC">
      <w:pPr>
        <w:rPr>
          <w:rFonts w:ascii="Arial" w:eastAsia="Arial" w:hAnsi="Arial" w:cs="Arial"/>
          <w:b/>
        </w:rPr>
      </w:pPr>
      <w:r w:rsidRPr="5E59546F">
        <w:rPr>
          <w:rFonts w:ascii="Arial" w:eastAsia="Arial" w:hAnsi="Arial" w:cs="Arial"/>
          <w:b/>
        </w:rPr>
        <w:t>Objective</w:t>
      </w:r>
      <w:r w:rsidR="009D2038" w:rsidRPr="5E59546F">
        <w:rPr>
          <w:rFonts w:ascii="Arial" w:eastAsia="Arial" w:hAnsi="Arial" w:cs="Arial"/>
          <w:b/>
        </w:rPr>
        <w:t>s</w:t>
      </w:r>
      <w:r w:rsidRPr="5E59546F">
        <w:rPr>
          <w:rFonts w:ascii="Arial" w:eastAsia="Arial" w:hAnsi="Arial" w:cs="Arial"/>
          <w:b/>
        </w:rPr>
        <w:t xml:space="preserve"> of the website</w:t>
      </w:r>
    </w:p>
    <w:p w14:paraId="3994566E" w14:textId="63E94353" w:rsidR="00E32962" w:rsidRPr="00393716" w:rsidRDefault="00393716" w:rsidP="00E32962">
      <w:pPr>
        <w:pStyle w:val="ListParagraph"/>
        <w:numPr>
          <w:ilvl w:val="0"/>
          <w:numId w:val="11"/>
        </w:numPr>
        <w:rPr>
          <w:rFonts w:ascii="Arial" w:eastAsia="Arial" w:hAnsi="Arial" w:cs="Arial"/>
        </w:rPr>
      </w:pPr>
      <w:r w:rsidRPr="00393716">
        <w:rPr>
          <w:rFonts w:ascii="Arial" w:eastAsia="Arial" w:hAnsi="Arial" w:cs="Arial"/>
        </w:rPr>
        <w:t>T</w:t>
      </w:r>
      <w:r w:rsidR="00691EE6" w:rsidRPr="00393716">
        <w:rPr>
          <w:rFonts w:ascii="Arial" w:eastAsia="Arial" w:hAnsi="Arial" w:cs="Arial"/>
        </w:rPr>
        <w:t>o inform, educate and collaborate with all those interested in learning about the science behind Reduced-Risk Products (RRP) - from consumers to scientists and the regulatory community</w:t>
      </w:r>
    </w:p>
    <w:p w14:paraId="773FCC70" w14:textId="446AC1EC" w:rsidR="00DA054A" w:rsidRPr="00307BDA" w:rsidRDefault="00C816FF" w:rsidP="00E32962">
      <w:pPr>
        <w:pStyle w:val="ListParagraph"/>
        <w:numPr>
          <w:ilvl w:val="0"/>
          <w:numId w:val="11"/>
        </w:num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To achieve this, JT Science needs to </w:t>
      </w:r>
      <w:r w:rsidR="00307BDA">
        <w:rPr>
          <w:rFonts w:ascii="Arial" w:eastAsia="Arial" w:hAnsi="Arial" w:cs="Arial"/>
        </w:rPr>
        <w:t>meet</w:t>
      </w:r>
      <w:r>
        <w:rPr>
          <w:rFonts w:ascii="Arial" w:eastAsia="Arial" w:hAnsi="Arial" w:cs="Arial"/>
        </w:rPr>
        <w:t xml:space="preserve"> the following </w:t>
      </w:r>
      <w:r w:rsidR="00307BDA">
        <w:rPr>
          <w:rFonts w:ascii="Arial" w:eastAsia="Arial" w:hAnsi="Arial" w:cs="Arial"/>
        </w:rPr>
        <w:t>requirements:</w:t>
      </w:r>
    </w:p>
    <w:p w14:paraId="33687A59" w14:textId="5A72CECE" w:rsidR="00307BDA" w:rsidRPr="007D3211" w:rsidRDefault="00F84024" w:rsidP="00307BDA">
      <w:pPr>
        <w:pStyle w:val="ListParagraph"/>
        <w:numPr>
          <w:ilvl w:val="1"/>
          <w:numId w:val="11"/>
        </w:numPr>
        <w:rPr>
          <w:rFonts w:ascii="Arial" w:eastAsia="Arial" w:hAnsi="Arial" w:cs="Arial"/>
          <w:u w:val="single"/>
        </w:rPr>
      </w:pPr>
      <w:r w:rsidRPr="00011882">
        <w:rPr>
          <w:rFonts w:ascii="Arial" w:eastAsia="Arial" w:hAnsi="Arial" w:cs="Arial"/>
          <w:b/>
          <w:bCs/>
        </w:rPr>
        <w:t>Non-commercial</w:t>
      </w:r>
      <w:r>
        <w:rPr>
          <w:rFonts w:ascii="Arial" w:eastAsia="Arial" w:hAnsi="Arial" w:cs="Arial"/>
        </w:rPr>
        <w:t xml:space="preserve">: </w:t>
      </w:r>
      <w:r w:rsidR="00027B23">
        <w:rPr>
          <w:rFonts w:ascii="Arial" w:eastAsia="Arial" w:hAnsi="Arial" w:cs="Arial"/>
        </w:rPr>
        <w:t>an information platform featuring the science on RRP</w:t>
      </w:r>
    </w:p>
    <w:p w14:paraId="36DC0BF2" w14:textId="26F1E05F" w:rsidR="007D3211" w:rsidRPr="00EE33D3" w:rsidRDefault="001B147E" w:rsidP="00307BDA">
      <w:pPr>
        <w:pStyle w:val="ListParagraph"/>
        <w:numPr>
          <w:ilvl w:val="1"/>
          <w:numId w:val="11"/>
        </w:num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bCs/>
        </w:rPr>
        <w:t>Factual</w:t>
      </w:r>
      <w:r>
        <w:rPr>
          <w:rFonts w:ascii="Arial" w:eastAsia="Arial" w:hAnsi="Arial" w:cs="Arial"/>
        </w:rPr>
        <w:t xml:space="preserve">: </w:t>
      </w:r>
      <w:r w:rsidR="002A7B2A">
        <w:rPr>
          <w:rFonts w:ascii="Arial" w:eastAsia="Arial" w:hAnsi="Arial" w:cs="Arial"/>
        </w:rPr>
        <w:t>introduce the science</w:t>
      </w:r>
      <w:r w:rsidR="007222CC">
        <w:rPr>
          <w:rFonts w:ascii="Arial" w:eastAsia="Arial" w:hAnsi="Arial" w:cs="Arial"/>
        </w:rPr>
        <w:t xml:space="preserve"> </w:t>
      </w:r>
      <w:r w:rsidR="002A7B2A">
        <w:rPr>
          <w:rFonts w:ascii="Arial" w:eastAsia="Arial" w:hAnsi="Arial" w:cs="Arial"/>
        </w:rPr>
        <w:t xml:space="preserve">in </w:t>
      </w:r>
      <w:r w:rsidR="00864836">
        <w:rPr>
          <w:rFonts w:ascii="Arial" w:eastAsia="Arial" w:hAnsi="Arial" w:cs="Arial"/>
        </w:rPr>
        <w:t>a</w:t>
      </w:r>
      <w:r w:rsidR="002A7B2A">
        <w:rPr>
          <w:rFonts w:ascii="Arial" w:eastAsia="Arial" w:hAnsi="Arial" w:cs="Arial"/>
        </w:rPr>
        <w:t xml:space="preserve"> factual manner</w:t>
      </w:r>
      <w:r w:rsidR="00864836">
        <w:rPr>
          <w:rFonts w:ascii="Arial" w:eastAsia="Arial" w:hAnsi="Arial" w:cs="Arial"/>
        </w:rPr>
        <w:t xml:space="preserve"> without </w:t>
      </w:r>
      <w:r w:rsidR="00F23BD8">
        <w:rPr>
          <w:rFonts w:ascii="Arial" w:eastAsia="Arial" w:hAnsi="Arial" w:cs="Arial"/>
        </w:rPr>
        <w:t>our own views or opinions</w:t>
      </w:r>
      <w:r w:rsidR="00C2057A">
        <w:rPr>
          <w:rFonts w:ascii="Arial" w:eastAsia="Arial" w:hAnsi="Arial" w:cs="Arial"/>
        </w:rPr>
        <w:t>.</w:t>
      </w:r>
    </w:p>
    <w:p w14:paraId="529E9996" w14:textId="70F2F77F" w:rsidR="00E32962" w:rsidRPr="00BE1792" w:rsidRDefault="00F03BC1" w:rsidP="007B7EFC">
      <w:pPr>
        <w:pStyle w:val="ListParagraph"/>
        <w:numPr>
          <w:ilvl w:val="1"/>
          <w:numId w:val="11"/>
        </w:num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bCs/>
        </w:rPr>
        <w:t>Publication basis</w:t>
      </w:r>
      <w:r>
        <w:rPr>
          <w:rFonts w:ascii="Arial" w:eastAsia="Arial" w:hAnsi="Arial" w:cs="Arial"/>
        </w:rPr>
        <w:t xml:space="preserve">: </w:t>
      </w:r>
      <w:r w:rsidR="008F04C7">
        <w:rPr>
          <w:rFonts w:ascii="Arial" w:eastAsia="Arial" w:hAnsi="Arial" w:cs="Arial"/>
        </w:rPr>
        <w:t>share data or results published in external conferences or journals t</w:t>
      </w:r>
      <w:r w:rsidR="00141643">
        <w:rPr>
          <w:rFonts w:ascii="Arial" w:eastAsia="Arial" w:hAnsi="Arial" w:cs="Arial"/>
        </w:rPr>
        <w:t>o</w:t>
      </w:r>
      <w:r w:rsidR="00232846">
        <w:rPr>
          <w:rFonts w:ascii="Arial" w:eastAsia="Arial" w:hAnsi="Arial" w:cs="Arial"/>
        </w:rPr>
        <w:t xml:space="preserve"> keep factuality and objectivity</w:t>
      </w:r>
      <w:r w:rsidR="005776C6">
        <w:rPr>
          <w:rFonts w:ascii="Arial" w:eastAsia="Arial" w:hAnsi="Arial" w:cs="Arial"/>
        </w:rPr>
        <w:t>.</w:t>
      </w:r>
      <w:r w:rsidR="0063300E">
        <w:rPr>
          <w:rFonts w:ascii="Arial" w:eastAsia="Arial" w:hAnsi="Arial" w:cs="Arial"/>
        </w:rPr>
        <w:t xml:space="preserve"> </w:t>
      </w:r>
      <w:r w:rsidR="006B2563">
        <w:rPr>
          <w:rFonts w:ascii="Arial" w:eastAsia="Arial" w:hAnsi="Arial" w:cs="Arial"/>
        </w:rPr>
        <w:t xml:space="preserve">Currently, </w:t>
      </w:r>
      <w:r w:rsidR="00757A3F">
        <w:rPr>
          <w:rFonts w:ascii="Arial" w:eastAsia="Arial" w:hAnsi="Arial" w:cs="Arial"/>
        </w:rPr>
        <w:t>in-house</w:t>
      </w:r>
      <w:r w:rsidR="573D30FA" w:rsidRPr="13CF3683">
        <w:rPr>
          <w:rFonts w:ascii="Arial" w:eastAsia="Arial" w:hAnsi="Arial" w:cs="Arial"/>
        </w:rPr>
        <w:t>,</w:t>
      </w:r>
      <w:r w:rsidR="006B2563">
        <w:rPr>
          <w:rFonts w:ascii="Arial" w:eastAsia="Arial" w:hAnsi="Arial" w:cs="Arial"/>
        </w:rPr>
        <w:t xml:space="preserve"> </w:t>
      </w:r>
      <w:r w:rsidR="00115738">
        <w:rPr>
          <w:rFonts w:ascii="Arial" w:eastAsia="Arial" w:hAnsi="Arial" w:cs="Arial"/>
        </w:rPr>
        <w:t xml:space="preserve">or unpublished data are </w:t>
      </w:r>
      <w:r w:rsidR="005776C6">
        <w:rPr>
          <w:rFonts w:ascii="Arial" w:eastAsia="Arial" w:hAnsi="Arial" w:cs="Arial"/>
        </w:rPr>
        <w:t>out of</w:t>
      </w:r>
      <w:r w:rsidR="00141643">
        <w:rPr>
          <w:rFonts w:ascii="Arial" w:eastAsia="Arial" w:hAnsi="Arial" w:cs="Arial"/>
        </w:rPr>
        <w:t xml:space="preserve"> scope.</w:t>
      </w:r>
    </w:p>
    <w:p w14:paraId="2E1421DA" w14:textId="22B0FF0C" w:rsidR="00DD0CB8" w:rsidRPr="00FC12D2" w:rsidRDefault="007B7EFC" w:rsidP="007B7EFC">
      <w:pPr>
        <w:rPr>
          <w:rFonts w:ascii="Arial" w:eastAsia="Arial" w:hAnsi="Arial" w:cs="Arial"/>
          <w:b/>
        </w:rPr>
      </w:pPr>
      <w:r w:rsidRPr="5E59546F">
        <w:rPr>
          <w:rFonts w:ascii="Arial" w:eastAsia="Arial" w:hAnsi="Arial" w:cs="Arial"/>
          <w:b/>
        </w:rPr>
        <w:t xml:space="preserve">Website </w:t>
      </w:r>
      <w:r w:rsidR="693A7E3D" w:rsidRPr="5E59546F">
        <w:rPr>
          <w:rFonts w:ascii="Arial" w:eastAsia="Arial" w:hAnsi="Arial" w:cs="Arial"/>
          <w:b/>
          <w:bCs/>
        </w:rPr>
        <w:t>r</w:t>
      </w:r>
      <w:r w:rsidRPr="5E59546F">
        <w:rPr>
          <w:rFonts w:ascii="Arial" w:eastAsia="Arial" w:hAnsi="Arial" w:cs="Arial"/>
          <w:b/>
          <w:bCs/>
        </w:rPr>
        <w:t>evamp</w:t>
      </w:r>
    </w:p>
    <w:p w14:paraId="79FD3B4C" w14:textId="6DC5118B" w:rsidR="007B7EFC" w:rsidRPr="00FA1C9B" w:rsidRDefault="00FA1C9B" w:rsidP="00FA1C9B">
      <w:pPr>
        <w:ind w:left="360"/>
        <w:rPr>
          <w:rFonts w:ascii="Arial" w:eastAsia="Arial" w:hAnsi="Arial" w:cs="Arial"/>
        </w:rPr>
      </w:pPr>
      <w:r w:rsidRPr="00FA1C9B">
        <w:rPr>
          <w:rFonts w:ascii="Arial" w:eastAsia="Arial" w:hAnsi="Arial" w:cs="Arial"/>
          <w:b/>
          <w:bCs/>
        </w:rPr>
        <w:t>Requirements</w:t>
      </w:r>
    </w:p>
    <w:p w14:paraId="2EB5AE49" w14:textId="7ACA808F" w:rsidR="002D71F2" w:rsidRDefault="00CA07E3" w:rsidP="004F24D9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journey and s</w:t>
      </w:r>
      <w:r w:rsidR="007E10AC">
        <w:rPr>
          <w:rFonts w:ascii="Arial" w:eastAsia="Arial" w:hAnsi="Arial" w:cs="Arial"/>
        </w:rPr>
        <w:t xml:space="preserve">itemap </w:t>
      </w:r>
      <w:r w:rsidR="00F75AFA">
        <w:rPr>
          <w:rFonts w:ascii="Arial" w:eastAsia="Arial" w:hAnsi="Arial" w:cs="Arial"/>
        </w:rPr>
        <w:t>that optimize</w:t>
      </w:r>
      <w:r w:rsidR="00111208">
        <w:rPr>
          <w:rFonts w:ascii="Arial" w:eastAsia="Arial" w:hAnsi="Arial" w:cs="Arial"/>
        </w:rPr>
        <w:t xml:space="preserve"> </w:t>
      </w:r>
      <w:r w:rsidR="005F255F">
        <w:rPr>
          <w:rFonts w:ascii="Arial" w:eastAsia="Arial" w:hAnsi="Arial" w:cs="Arial"/>
        </w:rPr>
        <w:t>the existing content</w:t>
      </w:r>
    </w:p>
    <w:p w14:paraId="21BA3E16" w14:textId="493FBC3F" w:rsidR="005F255F" w:rsidRDefault="00111208" w:rsidP="004F24D9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Better </w:t>
      </w:r>
      <w:r w:rsidR="00BA01FC">
        <w:rPr>
          <w:rFonts w:ascii="Arial" w:eastAsia="Arial" w:hAnsi="Arial" w:cs="Arial"/>
        </w:rPr>
        <w:t xml:space="preserve">linkage </w:t>
      </w:r>
      <w:r>
        <w:rPr>
          <w:rFonts w:ascii="Arial" w:eastAsia="Arial" w:hAnsi="Arial" w:cs="Arial"/>
        </w:rPr>
        <w:t>between</w:t>
      </w:r>
      <w:r w:rsidR="00BA01F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jti</w:t>
      </w:r>
      <w:r w:rsidR="00BA01FC">
        <w:rPr>
          <w:rFonts w:ascii="Arial" w:eastAsia="Arial" w:hAnsi="Arial" w:cs="Arial"/>
        </w:rPr>
        <w:t xml:space="preserve">.com and </w:t>
      </w:r>
      <w:r>
        <w:rPr>
          <w:rFonts w:ascii="Arial" w:eastAsia="Arial" w:hAnsi="Arial" w:cs="Arial"/>
        </w:rPr>
        <w:t xml:space="preserve">our </w:t>
      </w:r>
      <w:r w:rsidR="00BA01FC">
        <w:rPr>
          <w:rFonts w:ascii="Arial" w:eastAsia="Arial" w:hAnsi="Arial" w:cs="Arial"/>
        </w:rPr>
        <w:t>social media</w:t>
      </w:r>
      <w:r>
        <w:rPr>
          <w:rFonts w:ascii="Arial" w:eastAsia="Arial" w:hAnsi="Arial" w:cs="Arial"/>
        </w:rPr>
        <w:t xml:space="preserve"> accounts</w:t>
      </w:r>
    </w:p>
    <w:p w14:paraId="7159E6B2" w14:textId="7C084441" w:rsidR="00A66F0B" w:rsidRDefault="00BB2A67" w:rsidP="004F24D9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Improve</w:t>
      </w:r>
      <w:r w:rsidR="00F75AFA">
        <w:rPr>
          <w:rFonts w:ascii="Arial" w:eastAsia="Arial" w:hAnsi="Arial" w:cs="Arial"/>
        </w:rPr>
        <w:t>d</w:t>
      </w:r>
      <w:r w:rsidR="00EA190A">
        <w:rPr>
          <w:rFonts w:ascii="Arial" w:eastAsia="Arial" w:hAnsi="Arial" w:cs="Arial"/>
        </w:rPr>
        <w:t xml:space="preserve"> UI for our publication library ‘Resource Hub’</w:t>
      </w:r>
    </w:p>
    <w:p w14:paraId="671420EF" w14:textId="73252DA1" w:rsidR="748244FD" w:rsidRPr="00762F3E" w:rsidRDefault="748244FD" w:rsidP="004F24D9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762F3E">
        <w:rPr>
          <w:rFonts w:ascii="Arial" w:eastAsia="Arial" w:hAnsi="Arial" w:cs="Arial"/>
        </w:rPr>
        <w:t>The consideration of a direct mailing</w:t>
      </w:r>
      <w:r w:rsidR="00762F3E">
        <w:rPr>
          <w:rFonts w:ascii="Arial" w:eastAsia="Arial" w:hAnsi="Arial" w:cs="Arial"/>
        </w:rPr>
        <w:t>/newsletter</w:t>
      </w:r>
      <w:r w:rsidRPr="00762F3E">
        <w:rPr>
          <w:rFonts w:ascii="Arial" w:eastAsia="Arial" w:hAnsi="Arial" w:cs="Arial"/>
        </w:rPr>
        <w:t xml:space="preserve"> approach to a registered community</w:t>
      </w:r>
    </w:p>
    <w:p w14:paraId="77A11541" w14:textId="77777777" w:rsidR="00B41978" w:rsidRDefault="00FA1C9B" w:rsidP="004F24D9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1A3D05">
        <w:rPr>
          <w:rFonts w:ascii="Arial" w:eastAsia="Arial" w:hAnsi="Arial" w:cs="Arial"/>
        </w:rPr>
        <w:t>New page creation</w:t>
      </w:r>
      <w:r w:rsidR="00BD7D65">
        <w:rPr>
          <w:rFonts w:ascii="Arial" w:eastAsia="Arial" w:hAnsi="Arial" w:cs="Arial"/>
        </w:rPr>
        <w:t xml:space="preserve"> </w:t>
      </w:r>
      <w:r w:rsidR="00B41978">
        <w:rPr>
          <w:rFonts w:ascii="Arial" w:eastAsia="Arial" w:hAnsi="Arial" w:cs="Arial"/>
        </w:rPr>
        <w:t xml:space="preserve">on </w:t>
      </w:r>
      <w:r w:rsidR="00CE3A9B">
        <w:rPr>
          <w:rFonts w:ascii="Arial" w:eastAsia="Arial" w:hAnsi="Arial" w:cs="Arial"/>
        </w:rPr>
        <w:t>the scientific studies</w:t>
      </w:r>
      <w:r w:rsidR="00B41978">
        <w:rPr>
          <w:rFonts w:ascii="Arial" w:eastAsia="Arial" w:hAnsi="Arial" w:cs="Arial"/>
        </w:rPr>
        <w:t xml:space="preserve"> and</w:t>
      </w:r>
      <w:r w:rsidR="00CE3A9B">
        <w:rPr>
          <w:rFonts w:ascii="Arial" w:eastAsia="Arial" w:hAnsi="Arial" w:cs="Arial"/>
        </w:rPr>
        <w:t xml:space="preserve"> our products</w:t>
      </w:r>
      <w:r w:rsidR="00B41978">
        <w:rPr>
          <w:rFonts w:ascii="Arial" w:eastAsia="Arial" w:hAnsi="Arial" w:cs="Arial"/>
        </w:rPr>
        <w:t xml:space="preserve"> such as</w:t>
      </w:r>
      <w:r w:rsidR="0019708E">
        <w:rPr>
          <w:rFonts w:ascii="Arial" w:eastAsia="Arial" w:hAnsi="Arial" w:cs="Arial"/>
        </w:rPr>
        <w:t xml:space="preserve"> Ploom X</w:t>
      </w:r>
    </w:p>
    <w:p w14:paraId="6F32C2A4" w14:textId="6B8BBE14" w:rsidR="00E310A0" w:rsidRDefault="00323DDF" w:rsidP="004F24D9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illustrations and animations</w:t>
      </w:r>
      <w:r w:rsidR="00962E51">
        <w:rPr>
          <w:rFonts w:ascii="Arial" w:eastAsia="Arial" w:hAnsi="Arial" w:cs="Arial"/>
        </w:rPr>
        <w:t xml:space="preserve"> to make the science understandable by public</w:t>
      </w:r>
    </w:p>
    <w:p w14:paraId="34D478FD" w14:textId="3C43AB7C" w:rsidR="00890FFA" w:rsidRPr="009A6016" w:rsidRDefault="00026BC1" w:rsidP="004F24D9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9A6016">
        <w:rPr>
          <w:rFonts w:ascii="Arial" w:eastAsia="Arial" w:hAnsi="Arial" w:cs="Arial"/>
        </w:rPr>
        <w:lastRenderedPageBreak/>
        <w:t>Rebranding the website</w:t>
      </w:r>
      <w:r w:rsidR="00890FFA" w:rsidRPr="009A6016">
        <w:rPr>
          <w:rFonts w:ascii="Arial" w:eastAsia="Arial" w:hAnsi="Arial" w:cs="Arial"/>
        </w:rPr>
        <w:t xml:space="preserve"> </w:t>
      </w:r>
      <w:r w:rsidR="009A6016" w:rsidRPr="009A6016">
        <w:rPr>
          <w:rFonts w:ascii="Arial" w:eastAsia="Arial" w:hAnsi="Arial" w:cs="Arial"/>
        </w:rPr>
        <w:t>to be aligned to the new purpose, corporate branding and jti.com</w:t>
      </w:r>
    </w:p>
    <w:p w14:paraId="468FBE48" w14:textId="47FA29FD" w:rsidR="00890FFA" w:rsidRDefault="009A6016" w:rsidP="004F24D9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Benchmarking of </w:t>
      </w:r>
      <w:r w:rsidR="00461E6E">
        <w:rPr>
          <w:rFonts w:ascii="Arial" w:eastAsia="Arial" w:hAnsi="Arial" w:cs="Arial"/>
        </w:rPr>
        <w:t>competitors’ scientific websites</w:t>
      </w:r>
    </w:p>
    <w:p w14:paraId="163FC156" w14:textId="77777777" w:rsidR="00F91AAD" w:rsidRPr="00F91AAD" w:rsidRDefault="007C1895" w:rsidP="004F24D9">
      <w:pPr>
        <w:pStyle w:val="ListParagraph"/>
        <w:numPr>
          <w:ilvl w:val="0"/>
          <w:numId w:val="9"/>
        </w:numPr>
        <w:rPr>
          <w:rFonts w:ascii="Arial" w:eastAsia="Arial" w:hAnsi="Arial" w:cs="Arial"/>
          <w:b/>
        </w:rPr>
      </w:pPr>
      <w:r w:rsidRPr="00F32121">
        <w:rPr>
          <w:rFonts w:ascii="Arial" w:eastAsia="Arial" w:hAnsi="Arial" w:cs="Arial"/>
        </w:rPr>
        <w:t>Creation of templates for oral/poster scientific presentations</w:t>
      </w:r>
      <w:r w:rsidR="00F32121">
        <w:rPr>
          <w:rFonts w:ascii="Arial" w:eastAsia="Arial" w:hAnsi="Arial" w:cs="Arial"/>
        </w:rPr>
        <w:t xml:space="preserve"> and web</w:t>
      </w:r>
    </w:p>
    <w:p w14:paraId="4712B939" w14:textId="4AAFBE84" w:rsidR="00F91AAD" w:rsidRPr="00F23290" w:rsidRDefault="004F24D9" w:rsidP="00F23290">
      <w:pPr>
        <w:pStyle w:val="ListParagraph"/>
        <w:numPr>
          <w:ilvl w:val="0"/>
          <w:numId w:val="9"/>
        </w:numPr>
        <w:rPr>
          <w:rFonts w:ascii="Arial" w:eastAsia="Arial" w:hAnsi="Arial" w:cs="Arial"/>
          <w:bCs/>
        </w:rPr>
      </w:pPr>
      <w:r w:rsidRPr="00F23290">
        <w:rPr>
          <w:rFonts w:ascii="Arial" w:eastAsia="Arial" w:hAnsi="Arial" w:cs="Arial"/>
          <w:bCs/>
        </w:rPr>
        <w:t>Project</w:t>
      </w:r>
      <w:r w:rsidR="006E758C" w:rsidRPr="00F23290">
        <w:rPr>
          <w:rFonts w:ascii="Arial" w:eastAsia="Arial" w:hAnsi="Arial" w:cs="Arial"/>
          <w:bCs/>
        </w:rPr>
        <w:t xml:space="preserve"> management</w:t>
      </w:r>
      <w:r w:rsidR="00F23290" w:rsidRPr="00F23290">
        <w:rPr>
          <w:rFonts w:ascii="Arial" w:eastAsia="Arial" w:hAnsi="Arial" w:cs="Arial"/>
          <w:bCs/>
        </w:rPr>
        <w:t xml:space="preserve"> for the revamp and smaller </w:t>
      </w:r>
      <w:r w:rsidR="00961EE6">
        <w:rPr>
          <w:rFonts w:ascii="Arial" w:eastAsia="Arial" w:hAnsi="Arial" w:cs="Arial"/>
          <w:bCs/>
        </w:rPr>
        <w:t>projects</w:t>
      </w:r>
    </w:p>
    <w:p w14:paraId="7A591BF8" w14:textId="41DC2577" w:rsidR="002528CA" w:rsidRPr="002528CA" w:rsidRDefault="007F2C58" w:rsidP="002528CA">
      <w:pPr>
        <w:pStyle w:val="ListParagraph"/>
        <w:numPr>
          <w:ilvl w:val="0"/>
          <w:numId w:val="44"/>
        </w:numPr>
        <w:rPr>
          <w:rFonts w:ascii="Arial" w:eastAsia="Arial" w:hAnsi="Arial" w:cs="Arial"/>
        </w:rPr>
      </w:pPr>
      <w:r w:rsidRPr="002528CA">
        <w:rPr>
          <w:rFonts w:ascii="Arial" w:eastAsia="Arial" w:hAnsi="Arial" w:cs="Arial"/>
        </w:rPr>
        <w:t>Updat</w:t>
      </w:r>
      <w:r w:rsidR="002528CA" w:rsidRPr="002528CA">
        <w:rPr>
          <w:rFonts w:ascii="Arial" w:eastAsia="Arial" w:hAnsi="Arial" w:cs="Arial"/>
        </w:rPr>
        <w:t>e</w:t>
      </w:r>
      <w:r w:rsidR="003B0883" w:rsidRPr="002528CA">
        <w:rPr>
          <w:rFonts w:ascii="Arial" w:eastAsia="Arial" w:hAnsi="Arial" w:cs="Arial"/>
        </w:rPr>
        <w:t xml:space="preserve"> the Resource Hub </w:t>
      </w:r>
      <w:r w:rsidR="00350F2C" w:rsidRPr="002528CA">
        <w:rPr>
          <w:rFonts w:ascii="Arial" w:eastAsia="Arial" w:hAnsi="Arial" w:cs="Arial"/>
        </w:rPr>
        <w:t>page</w:t>
      </w:r>
      <w:r w:rsidR="002528CA" w:rsidRPr="002528CA">
        <w:rPr>
          <w:rFonts w:ascii="Arial" w:eastAsia="Arial" w:hAnsi="Arial" w:cs="Arial"/>
        </w:rPr>
        <w:t xml:space="preserve"> in a timely manner</w:t>
      </w:r>
      <w:r w:rsidR="00350F2C" w:rsidRPr="002528CA">
        <w:rPr>
          <w:rFonts w:ascii="Arial" w:eastAsia="Arial" w:hAnsi="Arial" w:cs="Arial"/>
        </w:rPr>
        <w:t xml:space="preserve"> </w:t>
      </w:r>
    </w:p>
    <w:p w14:paraId="2DD16344" w14:textId="5E2B6D23" w:rsidR="006E758C" w:rsidRPr="002528CA" w:rsidRDefault="002528CA" w:rsidP="002528CA">
      <w:pPr>
        <w:pStyle w:val="ListParagraph"/>
        <w:numPr>
          <w:ilvl w:val="0"/>
          <w:numId w:val="44"/>
        </w:numPr>
        <w:rPr>
          <w:rFonts w:ascii="Arial" w:eastAsia="Arial" w:hAnsi="Arial" w:cs="Arial"/>
        </w:rPr>
      </w:pPr>
      <w:r w:rsidRPr="002528CA">
        <w:rPr>
          <w:rFonts w:ascii="Arial" w:eastAsia="Arial" w:hAnsi="Arial" w:cs="Arial"/>
        </w:rPr>
        <w:t>Update the event section</w:t>
      </w:r>
      <w:r w:rsidR="00507475" w:rsidRPr="002528CA">
        <w:rPr>
          <w:rFonts w:ascii="Arial" w:eastAsia="Arial" w:hAnsi="Arial" w:cs="Arial"/>
        </w:rPr>
        <w:t xml:space="preserve"> </w:t>
      </w:r>
      <w:r w:rsidR="0731D608" w:rsidRPr="002528CA">
        <w:rPr>
          <w:rFonts w:ascii="Arial" w:eastAsia="Arial" w:hAnsi="Arial" w:cs="Arial"/>
        </w:rPr>
        <w:t>yearly</w:t>
      </w:r>
      <w:r w:rsidR="00507475" w:rsidRPr="002528CA">
        <w:rPr>
          <w:rFonts w:ascii="Arial" w:eastAsia="Arial" w:hAnsi="Arial" w:cs="Arial"/>
        </w:rPr>
        <w:t>.</w:t>
      </w:r>
      <w:r w:rsidR="00C013F8" w:rsidRPr="002528CA">
        <w:rPr>
          <w:rFonts w:ascii="Arial" w:eastAsia="Arial" w:hAnsi="Arial" w:cs="Arial"/>
        </w:rPr>
        <w:t xml:space="preserve"> </w:t>
      </w:r>
    </w:p>
    <w:p w14:paraId="506F96F0" w14:textId="74DAE827" w:rsidR="00F7495E" w:rsidRPr="00D24EA8" w:rsidRDefault="02B04BB1" w:rsidP="00E82096">
      <w:pPr>
        <w:pStyle w:val="ListParagraph"/>
        <w:numPr>
          <w:ilvl w:val="0"/>
          <w:numId w:val="44"/>
        </w:numPr>
        <w:rPr>
          <w:rFonts w:ascii="Arial" w:eastAsia="Arial" w:hAnsi="Arial" w:cs="Arial"/>
        </w:rPr>
      </w:pPr>
      <w:r w:rsidRPr="09A1F32F">
        <w:rPr>
          <w:rFonts w:ascii="Arial" w:eastAsia="Arial" w:hAnsi="Arial" w:cs="Arial"/>
        </w:rPr>
        <w:t>Exclud</w:t>
      </w:r>
      <w:r w:rsidR="27B32481" w:rsidRPr="09A1F32F">
        <w:rPr>
          <w:rFonts w:ascii="Arial" w:eastAsia="Arial" w:hAnsi="Arial" w:cs="Arial"/>
        </w:rPr>
        <w:t>e</w:t>
      </w:r>
      <w:r w:rsidRPr="09A1F32F">
        <w:rPr>
          <w:rFonts w:ascii="Arial" w:eastAsia="Arial" w:hAnsi="Arial" w:cs="Arial"/>
        </w:rPr>
        <w:t xml:space="preserve"> spam</w:t>
      </w:r>
      <w:r w:rsidR="0155B81B" w:rsidRPr="09A1F32F">
        <w:rPr>
          <w:rFonts w:ascii="Arial" w:eastAsia="Arial" w:hAnsi="Arial" w:cs="Arial"/>
        </w:rPr>
        <w:t xml:space="preserve"> </w:t>
      </w:r>
      <w:r w:rsidR="39422CE1" w:rsidRPr="09A1F32F">
        <w:rPr>
          <w:rFonts w:ascii="Arial" w:eastAsia="Arial" w:hAnsi="Arial" w:cs="Arial"/>
        </w:rPr>
        <w:t>emails</w:t>
      </w:r>
      <w:r w:rsidR="27B32481" w:rsidRPr="09A1F32F">
        <w:rPr>
          <w:rFonts w:ascii="Arial" w:eastAsia="Arial" w:hAnsi="Arial" w:cs="Arial"/>
        </w:rPr>
        <w:t xml:space="preserve"> from the contact us form</w:t>
      </w:r>
      <w:r w:rsidR="585A2BDC" w:rsidRPr="09A1F32F">
        <w:rPr>
          <w:rFonts w:ascii="Arial" w:eastAsia="Arial" w:hAnsi="Arial" w:cs="Arial"/>
        </w:rPr>
        <w:t xml:space="preserve"> </w:t>
      </w:r>
      <w:r w:rsidR="39422CE1" w:rsidRPr="09A1F32F">
        <w:rPr>
          <w:rFonts w:ascii="Arial" w:eastAsia="Arial" w:hAnsi="Arial" w:cs="Arial"/>
        </w:rPr>
        <w:t>inquiries</w:t>
      </w:r>
      <w:r w:rsidR="00D24EA8">
        <w:rPr>
          <w:rFonts w:ascii="Arial" w:eastAsia="Arial" w:hAnsi="Arial" w:cs="Arial"/>
        </w:rPr>
        <w:br/>
      </w:r>
    </w:p>
    <w:p w14:paraId="3ADF001E" w14:textId="1FC98BA3" w:rsidR="00F7495E" w:rsidRPr="00FC12D2" w:rsidRDefault="00F7495E" w:rsidP="00BE74F2">
      <w:pPr>
        <w:pStyle w:val="ListParagraph"/>
        <w:numPr>
          <w:ilvl w:val="0"/>
          <w:numId w:val="32"/>
        </w:numPr>
        <w:rPr>
          <w:rFonts w:ascii="Arial" w:eastAsia="Arial" w:hAnsi="Arial" w:cs="Arial"/>
          <w:b/>
        </w:rPr>
      </w:pPr>
      <w:r w:rsidRPr="5E59546F">
        <w:rPr>
          <w:rFonts w:ascii="Arial" w:eastAsia="Arial" w:hAnsi="Arial" w:cs="Arial"/>
          <w:b/>
        </w:rPr>
        <w:t>Website hosting:</w:t>
      </w:r>
    </w:p>
    <w:p w14:paraId="18144F00" w14:textId="5754C649" w:rsidR="00F7495E" w:rsidRPr="00FC12D2" w:rsidRDefault="00F7495E" w:rsidP="00FC12D2">
      <w:pPr>
        <w:pStyle w:val="ListParagraph"/>
        <w:numPr>
          <w:ilvl w:val="0"/>
          <w:numId w:val="39"/>
        </w:numPr>
        <w:rPr>
          <w:rFonts w:ascii="Arial" w:eastAsia="Arial" w:hAnsi="Arial" w:cs="Arial"/>
        </w:rPr>
      </w:pPr>
      <w:hyperlink r:id="rId12">
        <w:r w:rsidRPr="5E59546F">
          <w:rPr>
            <w:rStyle w:val="Hyperlink"/>
            <w:rFonts w:ascii="Arial" w:eastAsia="Arial" w:hAnsi="Arial" w:cs="Arial"/>
          </w:rPr>
          <w:t>https://www.jti.com/</w:t>
        </w:r>
      </w:hyperlink>
      <w:r w:rsidR="71CC0F60" w:rsidRPr="5E59546F">
        <w:rPr>
          <w:rFonts w:ascii="Arial" w:eastAsia="Arial" w:hAnsi="Arial" w:cs="Arial"/>
        </w:rPr>
        <w:t xml:space="preserve"> </w:t>
      </w:r>
    </w:p>
    <w:p w14:paraId="5E276D25" w14:textId="12884FD7" w:rsidR="00F7495E" w:rsidRPr="00FC12D2" w:rsidRDefault="4A45302A" w:rsidP="00FC12D2">
      <w:pPr>
        <w:pStyle w:val="ListParagraph"/>
        <w:numPr>
          <w:ilvl w:val="0"/>
          <w:numId w:val="39"/>
        </w:numPr>
        <w:rPr>
          <w:rFonts w:ascii="Arial" w:eastAsia="Arial" w:hAnsi="Arial" w:cs="Arial"/>
        </w:rPr>
      </w:pPr>
      <w:hyperlink r:id="rId13">
        <w:r w:rsidRPr="2E64FB91">
          <w:rPr>
            <w:rFonts w:ascii="Arial" w:eastAsia="Arial" w:hAnsi="Arial" w:cs="Arial"/>
          </w:rPr>
          <w:t>https://jobs.jti.com/</w:t>
        </w:r>
      </w:hyperlink>
      <w:r w:rsidR="7DC1D698" w:rsidRPr="2E64FB91">
        <w:rPr>
          <w:rFonts w:ascii="Arial" w:eastAsia="Arial" w:hAnsi="Arial" w:cs="Arial"/>
        </w:rPr>
        <w:t xml:space="preserve"> </w:t>
      </w:r>
      <w:r w:rsidR="54ACF4D1" w:rsidRPr="2E64FB91">
        <w:rPr>
          <w:rFonts w:ascii="Arial" w:eastAsia="Arial" w:hAnsi="Arial" w:cs="Arial"/>
        </w:rPr>
        <w:t xml:space="preserve">  </w:t>
      </w:r>
    </w:p>
    <w:p w14:paraId="2992FC7C" w14:textId="77777777" w:rsidR="00F7495E" w:rsidRPr="00FC12D2" w:rsidRDefault="00F7495E" w:rsidP="00FC12D2">
      <w:pPr>
        <w:pStyle w:val="ListParagraph"/>
        <w:numPr>
          <w:ilvl w:val="0"/>
          <w:numId w:val="39"/>
        </w:numPr>
        <w:rPr>
          <w:rFonts w:ascii="Arial" w:eastAsia="Arial" w:hAnsi="Arial" w:cs="Arial"/>
        </w:rPr>
      </w:pPr>
      <w:hyperlink r:id="rId14">
        <w:r w:rsidRPr="5E59546F">
          <w:rPr>
            <w:rStyle w:val="Hyperlink"/>
            <w:rFonts w:ascii="Arial" w:eastAsia="Arial" w:hAnsi="Arial" w:cs="Arial"/>
          </w:rPr>
          <w:t>https://www.jt-science.com/</w:t>
        </w:r>
      </w:hyperlink>
    </w:p>
    <w:p w14:paraId="06ECE4F0" w14:textId="63E49EB1" w:rsidR="00F7495E" w:rsidRPr="00FC12D2" w:rsidRDefault="4A45302A" w:rsidP="00FC12D2">
      <w:pPr>
        <w:pStyle w:val="ListParagraph"/>
        <w:numPr>
          <w:ilvl w:val="0"/>
          <w:numId w:val="39"/>
        </w:numPr>
        <w:rPr>
          <w:rFonts w:ascii="Arial" w:eastAsia="Arial" w:hAnsi="Arial" w:cs="Arial"/>
        </w:rPr>
      </w:pPr>
      <w:proofErr w:type="spellStart"/>
      <w:r w:rsidRPr="2E64FB91">
        <w:rPr>
          <w:rFonts w:ascii="Arial" w:eastAsia="Arial" w:hAnsi="Arial" w:cs="Arial"/>
        </w:rPr>
        <w:t>Metrio</w:t>
      </w:r>
      <w:proofErr w:type="spellEnd"/>
      <w:r w:rsidRPr="2E64FB91">
        <w:rPr>
          <w:rFonts w:ascii="Arial" w:eastAsia="Arial" w:hAnsi="Arial" w:cs="Arial"/>
        </w:rPr>
        <w:t xml:space="preserve"> microsite (</w:t>
      </w:r>
      <w:r w:rsidR="0E784E17" w:rsidRPr="2E64FB91">
        <w:rPr>
          <w:rFonts w:ascii="Arial" w:eastAsia="Arial" w:hAnsi="Arial" w:cs="Arial"/>
        </w:rPr>
        <w:t>scheduled to be launched on June 9</w:t>
      </w:r>
      <w:r w:rsidRPr="2E64FB91">
        <w:rPr>
          <w:rFonts w:ascii="Arial" w:eastAsia="Arial" w:hAnsi="Arial" w:cs="Arial"/>
        </w:rPr>
        <w:t>)</w:t>
      </w:r>
    </w:p>
    <w:p w14:paraId="49176E07" w14:textId="06E053F5" w:rsidR="00F7495E" w:rsidRPr="00FC12D2" w:rsidRDefault="4A45302A" w:rsidP="00FC12D2">
      <w:pPr>
        <w:pStyle w:val="ListParagraph"/>
        <w:numPr>
          <w:ilvl w:val="0"/>
          <w:numId w:val="39"/>
        </w:numPr>
        <w:rPr>
          <w:rFonts w:ascii="Arial" w:eastAsia="Arial" w:hAnsi="Arial" w:cs="Arial"/>
        </w:rPr>
      </w:pPr>
      <w:hyperlink r:id="rId15">
        <w:r w:rsidRPr="2E64FB91">
          <w:rPr>
            <w:rStyle w:val="Hyperlink"/>
            <w:rFonts w:ascii="Arial" w:eastAsia="Arial" w:hAnsi="Arial" w:cs="Arial"/>
          </w:rPr>
          <w:t>Voluntary Ingredients Disclosure</w:t>
        </w:r>
      </w:hyperlink>
      <w:r w:rsidRPr="2E64FB91">
        <w:rPr>
          <w:rFonts w:ascii="Arial" w:eastAsia="Arial" w:hAnsi="Arial" w:cs="Arial"/>
        </w:rPr>
        <w:t xml:space="preserve"> microsite </w:t>
      </w:r>
    </w:p>
    <w:p w14:paraId="4B19963C" w14:textId="4A007DEC" w:rsidR="00FC12D2" w:rsidRPr="00D24EA8" w:rsidRDefault="207C8D09" w:rsidP="00D24EA8">
      <w:pPr>
        <w:pStyle w:val="ListParagraph"/>
        <w:numPr>
          <w:ilvl w:val="0"/>
          <w:numId w:val="39"/>
        </w:numPr>
        <w:rPr>
          <w:rFonts w:ascii="Arial" w:eastAsia="Arial" w:hAnsi="Arial" w:cs="Arial"/>
        </w:rPr>
      </w:pPr>
      <w:hyperlink r:id="rId16">
        <w:r w:rsidRPr="2E64FB91">
          <w:rPr>
            <w:rStyle w:val="Hyperlink"/>
            <w:rFonts w:ascii="Arial" w:eastAsia="Arial" w:hAnsi="Arial" w:cs="Arial"/>
          </w:rPr>
          <w:t>https://humanrights.jti.com/</w:t>
        </w:r>
      </w:hyperlink>
      <w:r w:rsidRPr="2E64FB91">
        <w:rPr>
          <w:rFonts w:ascii="Arial" w:eastAsia="Arial" w:hAnsi="Arial" w:cs="Arial"/>
        </w:rPr>
        <w:t xml:space="preserve"> </w:t>
      </w:r>
      <w:r w:rsidR="00D24EA8">
        <w:rPr>
          <w:rFonts w:ascii="Arial" w:eastAsia="Arial" w:hAnsi="Arial" w:cs="Arial"/>
        </w:rPr>
        <w:br/>
      </w:r>
    </w:p>
    <w:p w14:paraId="00910506" w14:textId="0F6EADA1" w:rsidR="0001244D" w:rsidRPr="00FC12D2" w:rsidRDefault="00C77396" w:rsidP="00BE74F2">
      <w:pPr>
        <w:pStyle w:val="ListParagraph"/>
        <w:numPr>
          <w:ilvl w:val="0"/>
          <w:numId w:val="32"/>
        </w:numPr>
        <w:rPr>
          <w:rFonts w:ascii="Arial" w:eastAsia="Arial" w:hAnsi="Arial" w:cs="Arial"/>
          <w:b/>
        </w:rPr>
      </w:pPr>
      <w:r w:rsidRPr="5E59546F">
        <w:rPr>
          <w:rFonts w:ascii="Arial" w:eastAsia="Arial" w:hAnsi="Arial" w:cs="Arial"/>
          <w:b/>
        </w:rPr>
        <w:t>Social media c</w:t>
      </w:r>
      <w:r w:rsidR="0001244D" w:rsidRPr="5E59546F">
        <w:rPr>
          <w:rFonts w:ascii="Arial" w:eastAsia="Arial" w:hAnsi="Arial" w:cs="Arial"/>
          <w:b/>
        </w:rPr>
        <w:t>ommunity management</w:t>
      </w:r>
    </w:p>
    <w:p w14:paraId="5C1B63BE" w14:textId="1C79ED20" w:rsidR="0001244D" w:rsidRPr="00FC12D2" w:rsidRDefault="0001244D" w:rsidP="00FC12D2">
      <w:pPr>
        <w:pStyle w:val="ListParagraph"/>
        <w:numPr>
          <w:ilvl w:val="0"/>
          <w:numId w:val="40"/>
        </w:numPr>
        <w:rPr>
          <w:rFonts w:ascii="Arial" w:eastAsia="Arial" w:hAnsi="Arial" w:cs="Arial"/>
        </w:rPr>
      </w:pPr>
      <w:r w:rsidRPr="00FC12D2">
        <w:rPr>
          <w:rFonts w:ascii="Arial" w:eastAsia="Arial" w:hAnsi="Arial" w:cs="Arial"/>
        </w:rPr>
        <w:t xml:space="preserve">Community management of our </w:t>
      </w:r>
      <w:r w:rsidR="00C77396" w:rsidRPr="00FC12D2">
        <w:rPr>
          <w:rFonts w:ascii="Arial" w:eastAsia="Arial" w:hAnsi="Arial" w:cs="Arial"/>
        </w:rPr>
        <w:t xml:space="preserve">social media </w:t>
      </w:r>
      <w:r w:rsidRPr="00FC12D2">
        <w:rPr>
          <w:rFonts w:ascii="Arial" w:eastAsia="Arial" w:hAnsi="Arial" w:cs="Arial"/>
        </w:rPr>
        <w:t>corporate channels (</w:t>
      </w:r>
      <w:r w:rsidR="00ED5133">
        <w:rPr>
          <w:rFonts w:ascii="Arial" w:eastAsia="Arial" w:hAnsi="Arial" w:cs="Arial"/>
        </w:rPr>
        <w:t>LinkedIn</w:t>
      </w:r>
      <w:r w:rsidRPr="00FC12D2">
        <w:rPr>
          <w:rFonts w:ascii="Arial" w:eastAsia="Arial" w:hAnsi="Arial" w:cs="Arial"/>
        </w:rPr>
        <w:t>, Twitter, Instagram, Facebook</w:t>
      </w:r>
      <w:r w:rsidR="00ED5133">
        <w:rPr>
          <w:rFonts w:ascii="Arial" w:eastAsia="Arial" w:hAnsi="Arial" w:cs="Arial"/>
        </w:rPr>
        <w:t>, Glassdoor</w:t>
      </w:r>
      <w:r w:rsidRPr="00FC12D2">
        <w:rPr>
          <w:rFonts w:ascii="Arial" w:eastAsia="Arial" w:hAnsi="Arial" w:cs="Arial"/>
        </w:rPr>
        <w:t xml:space="preserve">) </w:t>
      </w:r>
    </w:p>
    <w:p w14:paraId="5D6B5A91" w14:textId="77777777" w:rsidR="00F7495E" w:rsidRDefault="00F7495E">
      <w:pPr>
        <w:rPr>
          <w:rFonts w:ascii="Arial" w:eastAsia="Arial" w:hAnsi="Arial" w:cs="Arial"/>
          <w:b/>
          <w:u w:val="single"/>
        </w:rPr>
      </w:pPr>
      <w:r w:rsidRPr="5E59546F">
        <w:rPr>
          <w:rFonts w:ascii="Arial" w:eastAsia="Arial" w:hAnsi="Arial" w:cs="Arial"/>
          <w:b/>
          <w:u w:val="single"/>
        </w:rPr>
        <w:br w:type="page"/>
      </w:r>
    </w:p>
    <w:p w14:paraId="020A87E6" w14:textId="68F9CB3E" w:rsidR="00F7495E" w:rsidRPr="00FC12D2" w:rsidRDefault="0017571C" w:rsidP="2E64FB91">
      <w:pPr>
        <w:spacing w:line="257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5</w:t>
      </w:r>
      <w:r w:rsidR="4A45302A" w:rsidRPr="2E64FB91">
        <w:rPr>
          <w:rFonts w:ascii="Arial" w:eastAsia="Arial" w:hAnsi="Arial" w:cs="Arial"/>
          <w:b/>
          <w:bCs/>
        </w:rPr>
        <w:t xml:space="preserve">. Technical </w:t>
      </w:r>
      <w:r w:rsidR="250A328D" w:rsidRPr="2E64FB91">
        <w:rPr>
          <w:rFonts w:ascii="Arial" w:eastAsia="Arial" w:hAnsi="Arial" w:cs="Arial"/>
          <w:b/>
          <w:bCs/>
        </w:rPr>
        <w:t>r</w:t>
      </w:r>
      <w:r w:rsidR="4A45302A" w:rsidRPr="2E64FB91">
        <w:rPr>
          <w:rFonts w:ascii="Arial" w:eastAsia="Arial" w:hAnsi="Arial" w:cs="Arial"/>
          <w:b/>
          <w:bCs/>
        </w:rPr>
        <w:t>equirements</w:t>
      </w:r>
    </w:p>
    <w:p w14:paraId="21CE5F38" w14:textId="51833AE6" w:rsidR="0001244D" w:rsidRPr="00D24EA8" w:rsidRDefault="45C9FB25" w:rsidP="00D24EA8">
      <w:pPr>
        <w:rPr>
          <w:rFonts w:ascii="Arial" w:eastAsia="Arial" w:hAnsi="Arial" w:cs="Arial"/>
          <w:b/>
        </w:rPr>
      </w:pPr>
      <w:r w:rsidRPr="00D24EA8">
        <w:rPr>
          <w:rFonts w:ascii="Arial" w:eastAsia="Arial" w:hAnsi="Arial" w:cs="Arial"/>
          <w:b/>
        </w:rPr>
        <w:t xml:space="preserve">Infrastructure and </w:t>
      </w:r>
      <w:r w:rsidR="6A7FBF70" w:rsidRPr="00D24EA8">
        <w:rPr>
          <w:rFonts w:ascii="Arial" w:eastAsia="Arial" w:hAnsi="Arial" w:cs="Arial"/>
          <w:b/>
        </w:rPr>
        <w:t>p</w:t>
      </w:r>
      <w:r w:rsidRPr="00D24EA8">
        <w:rPr>
          <w:rFonts w:ascii="Arial" w:eastAsia="Arial" w:hAnsi="Arial" w:cs="Arial"/>
          <w:b/>
        </w:rPr>
        <w:t xml:space="preserve">latform </w:t>
      </w:r>
      <w:r w:rsidR="30F480E0" w:rsidRPr="00D24EA8">
        <w:rPr>
          <w:rFonts w:ascii="Arial" w:eastAsia="Arial" w:hAnsi="Arial" w:cs="Arial"/>
          <w:b/>
        </w:rPr>
        <w:t>s</w:t>
      </w:r>
      <w:r w:rsidRPr="00D24EA8">
        <w:rPr>
          <w:rFonts w:ascii="Arial" w:eastAsia="Arial" w:hAnsi="Arial" w:cs="Arial"/>
          <w:b/>
        </w:rPr>
        <w:t>ecurity</w:t>
      </w:r>
    </w:p>
    <w:p w14:paraId="0527B01A" w14:textId="77777777" w:rsidR="0001244D" w:rsidRPr="00D24EA8" w:rsidRDefault="45C9FB25" w:rsidP="00D24EA8">
      <w:pPr>
        <w:rPr>
          <w:rFonts w:ascii="Arial" w:eastAsia="Arial" w:hAnsi="Arial" w:cs="Arial"/>
          <w:b/>
        </w:rPr>
      </w:pPr>
      <w:r w:rsidRPr="00D24EA8">
        <w:rPr>
          <w:rFonts w:ascii="Arial" w:eastAsia="Arial" w:hAnsi="Arial" w:cs="Arial"/>
          <w:b/>
        </w:rPr>
        <w:t>Highlights of required infrastructure and platform security include:</w:t>
      </w:r>
    </w:p>
    <w:p w14:paraId="5E9B973B" w14:textId="77777777" w:rsidR="0001244D" w:rsidRDefault="0001244D" w:rsidP="0001244D">
      <w:pPr>
        <w:pStyle w:val="ListParagraph"/>
        <w:numPr>
          <w:ilvl w:val="0"/>
          <w:numId w:val="6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Geographically disparate data centers in Amazon Web Services or Azure provide full 24/7 security and redundancy in the case of incidents</w:t>
      </w:r>
    </w:p>
    <w:p w14:paraId="12059EB5" w14:textId="77777777" w:rsidR="0001244D" w:rsidRDefault="0001244D" w:rsidP="0001244D">
      <w:pPr>
        <w:pStyle w:val="ListParagraph"/>
        <w:numPr>
          <w:ilvl w:val="0"/>
          <w:numId w:val="6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Platforms should be distributed over multiple data centers to protect against geographic or regional failures, operating in a live-live setup across multiple centers providing high capacity and resilience</w:t>
      </w:r>
    </w:p>
    <w:p w14:paraId="7CA64B49" w14:textId="77777777" w:rsidR="0001244D" w:rsidRDefault="0001244D" w:rsidP="0001244D">
      <w:pPr>
        <w:pStyle w:val="ListParagraph"/>
        <w:numPr>
          <w:ilvl w:val="0"/>
          <w:numId w:val="6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Auto-scaling allows capacity to be added on demand</w:t>
      </w:r>
    </w:p>
    <w:p w14:paraId="12A31EF1" w14:textId="77777777" w:rsidR="0001244D" w:rsidRDefault="0001244D" w:rsidP="0001244D">
      <w:pPr>
        <w:pStyle w:val="ListParagraph"/>
        <w:numPr>
          <w:ilvl w:val="0"/>
          <w:numId w:val="6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Host Intrusion Detection System (HIDS) and Intrusion Prevention System (IPS) prevent DoS (denial of service), DDoS (distributed denial of service layer 3/4/7) and block attack patterns</w:t>
      </w:r>
    </w:p>
    <w:p w14:paraId="16E6BAED" w14:textId="77777777" w:rsidR="0001244D" w:rsidRDefault="0001244D" w:rsidP="0001244D">
      <w:pPr>
        <w:pStyle w:val="ListParagraph"/>
        <w:numPr>
          <w:ilvl w:val="0"/>
          <w:numId w:val="6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Elastic load balancing, operating at application protocol level</w:t>
      </w:r>
    </w:p>
    <w:p w14:paraId="2C9DD27E" w14:textId="62157A42" w:rsidR="0001244D" w:rsidRDefault="0001244D" w:rsidP="0001244D">
      <w:pPr>
        <w:pStyle w:val="ListParagraph"/>
        <w:numPr>
          <w:ilvl w:val="0"/>
          <w:numId w:val="6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 xml:space="preserve">Backup policy for servers and databases (daily backup with </w:t>
      </w:r>
      <w:r w:rsidR="0E0BDCE1" w:rsidRPr="5D0BACB9">
        <w:rPr>
          <w:rFonts w:ascii="Arial" w:eastAsia="Arial" w:hAnsi="Arial" w:cs="Arial"/>
        </w:rPr>
        <w:t>14</w:t>
      </w:r>
      <w:r w:rsidR="2ECBA579" w:rsidRPr="5D0BACB9">
        <w:rPr>
          <w:rFonts w:ascii="Arial" w:eastAsia="Arial" w:hAnsi="Arial" w:cs="Arial"/>
        </w:rPr>
        <w:t>-</w:t>
      </w:r>
      <w:r w:rsidR="0E0BDCE1" w:rsidRPr="5D0BACB9">
        <w:rPr>
          <w:rFonts w:ascii="Arial" w:eastAsia="Arial" w:hAnsi="Arial" w:cs="Arial"/>
        </w:rPr>
        <w:t>day</w:t>
      </w:r>
      <w:r w:rsidRPr="6E103E9B">
        <w:rPr>
          <w:rFonts w:ascii="Arial" w:eastAsia="Arial" w:hAnsi="Arial" w:cs="Arial"/>
        </w:rPr>
        <w:t xml:space="preserve"> retention as a standard)</w:t>
      </w:r>
    </w:p>
    <w:p w14:paraId="3DA0EEAF" w14:textId="77777777" w:rsidR="0001244D" w:rsidRDefault="0001244D" w:rsidP="0001244D">
      <w:pPr>
        <w:pStyle w:val="ListParagraph"/>
        <w:numPr>
          <w:ilvl w:val="0"/>
          <w:numId w:val="6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Enterprise-grade antivirus and antispam protection</w:t>
      </w:r>
    </w:p>
    <w:p w14:paraId="61F19147" w14:textId="77777777" w:rsidR="0001244D" w:rsidRDefault="0001244D" w:rsidP="0001244D">
      <w:pPr>
        <w:pStyle w:val="ListParagraph"/>
        <w:numPr>
          <w:ilvl w:val="0"/>
          <w:numId w:val="6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Information Security Management System – ISO/IEC 27001:2013</w:t>
      </w:r>
    </w:p>
    <w:p w14:paraId="0B5F4B9B" w14:textId="77777777" w:rsidR="0001244D" w:rsidRDefault="0001244D" w:rsidP="0001244D">
      <w:pPr>
        <w:pStyle w:val="ListParagraph"/>
        <w:numPr>
          <w:ilvl w:val="0"/>
          <w:numId w:val="6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Quality Management System – ISO/IEC 9001:2015</w:t>
      </w:r>
    </w:p>
    <w:p w14:paraId="61E4219E" w14:textId="4E43A5E0" w:rsidR="0001244D" w:rsidRDefault="0001244D" w:rsidP="0001244D">
      <w:pPr>
        <w:pStyle w:val="ListParagraph"/>
        <w:numPr>
          <w:ilvl w:val="0"/>
          <w:numId w:val="6"/>
        </w:numPr>
        <w:spacing w:after="200" w:line="276" w:lineRule="auto"/>
        <w:rPr>
          <w:rFonts w:ascii="Arial" w:eastAsia="Arial" w:hAnsi="Arial" w:cs="Arial"/>
        </w:rPr>
      </w:pPr>
      <w:r w:rsidRPr="61114E41">
        <w:rPr>
          <w:rFonts w:ascii="Arial" w:eastAsia="Arial" w:hAnsi="Arial" w:cs="Arial"/>
        </w:rPr>
        <w:t xml:space="preserve">Service Organization Control (SOC) Reports 1, 2 </w:t>
      </w:r>
      <w:r w:rsidR="00ED5133">
        <w:rPr>
          <w:rFonts w:ascii="Arial" w:eastAsia="Arial" w:hAnsi="Arial" w:cs="Arial"/>
        </w:rPr>
        <w:t>and</w:t>
      </w:r>
      <w:r w:rsidRPr="61114E41">
        <w:rPr>
          <w:rFonts w:ascii="Arial" w:eastAsia="Arial" w:hAnsi="Arial" w:cs="Arial"/>
        </w:rPr>
        <w:t xml:space="preserve"> 3 through Amazon Web Service or Azure</w:t>
      </w:r>
    </w:p>
    <w:p w14:paraId="07EA9FF7" w14:textId="77777777" w:rsidR="0001244D" w:rsidRDefault="0001244D" w:rsidP="0001244D">
      <w:pPr>
        <w:pStyle w:val="ListParagraph"/>
        <w:numPr>
          <w:ilvl w:val="0"/>
          <w:numId w:val="6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Accreditation towards ‘Bureau Veritas Scheme for Personal Data Protection against the GDPR’</w:t>
      </w:r>
    </w:p>
    <w:p w14:paraId="4F0779FB" w14:textId="77777777" w:rsidR="0001244D" w:rsidRPr="00FC12D2" w:rsidRDefault="45C9FB25" w:rsidP="2E64FB91">
      <w:pPr>
        <w:spacing w:line="257" w:lineRule="auto"/>
        <w:rPr>
          <w:rFonts w:ascii="Arial" w:eastAsia="Arial" w:hAnsi="Arial" w:cs="Arial"/>
          <w:b/>
          <w:bCs/>
        </w:rPr>
      </w:pPr>
      <w:r w:rsidRPr="2E64FB91">
        <w:rPr>
          <w:rFonts w:ascii="Arial" w:eastAsia="Arial" w:hAnsi="Arial" w:cs="Arial"/>
          <w:b/>
          <w:bCs/>
        </w:rPr>
        <w:t xml:space="preserve"> Application Security</w:t>
      </w:r>
    </w:p>
    <w:p w14:paraId="6CDF7550" w14:textId="77777777" w:rsidR="0001244D" w:rsidRDefault="0001244D" w:rsidP="0001244D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Web Application Firewall natively integrated with technology stack</w:t>
      </w:r>
    </w:p>
    <w:p w14:paraId="53A463D0" w14:textId="77777777" w:rsidR="0001244D" w:rsidRDefault="0001244D" w:rsidP="0001244D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256-bit SSL certificate for data in transit, with TLS 1.2 using 2048-bit public key</w:t>
      </w:r>
    </w:p>
    <w:p w14:paraId="6496162D" w14:textId="77777777" w:rsidR="0001244D" w:rsidRDefault="0001244D" w:rsidP="0001244D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HTTPS for all Private Platform</w:t>
      </w:r>
    </w:p>
    <w:p w14:paraId="6CDDA099" w14:textId="77777777" w:rsidR="0001244D" w:rsidRDefault="0001244D" w:rsidP="0001244D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SHA512 salted encryption to protect passwords</w:t>
      </w:r>
    </w:p>
    <w:p w14:paraId="0D670F23" w14:textId="77777777" w:rsidR="0001244D" w:rsidRDefault="0001244D" w:rsidP="0001244D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Encrypted databases implemented</w:t>
      </w:r>
    </w:p>
    <w:p w14:paraId="45BC6770" w14:textId="77777777" w:rsidR="0001244D" w:rsidRDefault="0001244D" w:rsidP="0001244D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Full audit log of all activity – application logs and server logs</w:t>
      </w:r>
    </w:p>
    <w:p w14:paraId="67D91697" w14:textId="77777777" w:rsidR="0001244D" w:rsidRDefault="0001244D" w:rsidP="0001244D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Multi-factor login process for optimal security and convenience</w:t>
      </w:r>
    </w:p>
    <w:p w14:paraId="0E449612" w14:textId="77777777" w:rsidR="0001244D" w:rsidRDefault="0001244D" w:rsidP="0001244D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Arial" w:hAnsi="Arial" w:cs="Arial"/>
        </w:rPr>
      </w:pPr>
      <w:r w:rsidRPr="6E103E9B">
        <w:rPr>
          <w:rFonts w:ascii="Arial" w:eastAsia="Arial" w:hAnsi="Arial" w:cs="Arial"/>
        </w:rPr>
        <w:t>Strong password policy</w:t>
      </w:r>
    </w:p>
    <w:p w14:paraId="6B0571BE" w14:textId="4AE97092" w:rsidR="00F84C5B" w:rsidRDefault="00F84C5B">
      <w:pPr>
        <w:rPr>
          <w:rFonts w:ascii="Arial" w:eastAsia="Arial" w:hAnsi="Arial" w:cs="Arial"/>
        </w:rPr>
      </w:pPr>
    </w:p>
    <w:p w14:paraId="78907644" w14:textId="5915F7C0" w:rsidR="00F84C5B" w:rsidRDefault="00F84C5B">
      <w:pPr>
        <w:rPr>
          <w:rFonts w:ascii="Arial" w:eastAsia="Arial" w:hAnsi="Arial" w:cs="Arial"/>
        </w:rPr>
      </w:pPr>
    </w:p>
    <w:p w14:paraId="2CE3056C" w14:textId="77777777" w:rsidR="00F7495E" w:rsidRDefault="00F7495E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br w:type="page"/>
      </w:r>
    </w:p>
    <w:p w14:paraId="155B7879" w14:textId="77777777" w:rsidR="001A2873" w:rsidRDefault="001A2873">
      <w:pPr>
        <w:rPr>
          <w:rFonts w:ascii="Arial" w:eastAsia="Arial" w:hAnsi="Arial" w:cs="Arial"/>
          <w:b/>
          <w:bCs/>
        </w:rPr>
      </w:pPr>
    </w:p>
    <w:p w14:paraId="575299F6" w14:textId="66BF8EC7" w:rsidR="00D2501D" w:rsidRPr="0001244D" w:rsidRDefault="0017571C" w:rsidP="0935CBF7">
      <w:pPr>
        <w:rPr>
          <w:rFonts w:ascii="Arial" w:eastAsia="Arial" w:hAnsi="Arial" w:cs="Arial"/>
          <w:b/>
          <w:bCs/>
        </w:rPr>
      </w:pPr>
      <w:r w:rsidRPr="0935CBF7">
        <w:rPr>
          <w:rFonts w:ascii="Arial" w:eastAsia="Arial" w:hAnsi="Arial" w:cs="Arial"/>
          <w:b/>
          <w:bCs/>
        </w:rPr>
        <w:t>6</w:t>
      </w:r>
      <w:r w:rsidR="00D2501D" w:rsidRPr="0935CBF7">
        <w:rPr>
          <w:rFonts w:ascii="Arial" w:eastAsia="Arial" w:hAnsi="Arial" w:cs="Arial"/>
          <w:b/>
          <w:bCs/>
        </w:rPr>
        <w:t xml:space="preserve">. </w:t>
      </w:r>
      <w:del w:id="4" w:author="Iwata, Yasutaka" w:date="2023-04-12T13:11:00Z">
        <w:r w:rsidRPr="0935CBF7" w:rsidDel="3EDF07BC">
          <w:rPr>
            <w:rFonts w:ascii="Arial" w:eastAsia="Arial" w:hAnsi="Arial" w:cs="Arial"/>
            <w:b/>
            <w:bCs/>
          </w:rPr>
          <w:delText>References</w:delText>
        </w:r>
      </w:del>
      <w:ins w:id="5" w:author="Iwata, Yasutaka" w:date="2023-04-12T13:11:00Z">
        <w:r w:rsidR="34022706" w:rsidRPr="0935CBF7">
          <w:rPr>
            <w:rFonts w:ascii="Arial" w:eastAsia="Arial" w:hAnsi="Arial" w:cs="Arial"/>
            <w:b/>
            <w:bCs/>
          </w:rPr>
          <w:t xml:space="preserve"> References</w:t>
        </w:r>
      </w:ins>
    </w:p>
    <w:p w14:paraId="0ECBBF17" w14:textId="2350835A" w:rsidR="580AE208" w:rsidRDefault="5D0F6511" w:rsidP="0935CBF7">
      <w:pPr>
        <w:rPr>
          <w:rFonts w:ascii="Arial" w:eastAsia="Arial" w:hAnsi="Arial" w:cs="Arial"/>
          <w:b/>
          <w:bCs/>
        </w:rPr>
      </w:pPr>
      <w:r w:rsidRPr="0935CBF7">
        <w:rPr>
          <w:rFonts w:ascii="Arial" w:eastAsia="Arial" w:hAnsi="Arial" w:cs="Arial"/>
          <w:b/>
          <w:bCs/>
        </w:rPr>
        <w:t xml:space="preserve"> Websites displaying the content in an engaging manner</w:t>
      </w:r>
      <w:r w:rsidR="0B28F1D7" w:rsidRPr="0935CBF7">
        <w:rPr>
          <w:rFonts w:ascii="Arial" w:eastAsia="Arial" w:hAnsi="Arial" w:cs="Arial"/>
          <w:b/>
          <w:bCs/>
        </w:rPr>
        <w:t xml:space="preserve"> </w:t>
      </w:r>
      <w:r w:rsidR="0B28F1D7" w:rsidRPr="0935CBF7">
        <w:rPr>
          <w:rFonts w:ascii="Arial" w:eastAsia="Arial" w:hAnsi="Arial" w:cs="Arial"/>
        </w:rPr>
        <w:t>(text, pics, video, social)</w:t>
      </w:r>
    </w:p>
    <w:p w14:paraId="62A09D28" w14:textId="77777777" w:rsidR="00C8732B" w:rsidRDefault="00C8732B" w:rsidP="00C8732B">
      <w:pPr>
        <w:rPr>
          <w:rFonts w:ascii="Arial" w:eastAsia="Arial" w:hAnsi="Arial" w:cs="Arial"/>
        </w:rPr>
      </w:pPr>
      <w:hyperlink r:id="rId17">
        <w:r w:rsidRPr="09B81F55">
          <w:rPr>
            <w:rStyle w:val="Hyperlink"/>
            <w:rFonts w:ascii="Arial" w:eastAsia="Arial" w:hAnsi="Arial" w:cs="Arial"/>
          </w:rPr>
          <w:t>https://exposure.co/</w:t>
        </w:r>
      </w:hyperlink>
      <w:r w:rsidRPr="09B81F55">
        <w:rPr>
          <w:rFonts w:ascii="Arial" w:eastAsia="Arial" w:hAnsi="Arial" w:cs="Arial"/>
        </w:rPr>
        <w:t xml:space="preserve"> </w:t>
      </w:r>
    </w:p>
    <w:p w14:paraId="15323467" w14:textId="27596AE5" w:rsidR="7EAAE49C" w:rsidRDefault="7EAAE49C" w:rsidP="09B81F55">
      <w:pPr>
        <w:rPr>
          <w:rFonts w:ascii="Arial" w:eastAsia="Arial" w:hAnsi="Arial" w:cs="Arial"/>
        </w:rPr>
      </w:pPr>
      <w:hyperlink r:id="rId18">
        <w:r w:rsidRPr="09B81F55">
          <w:rPr>
            <w:rStyle w:val="Hyperlink"/>
            <w:rFonts w:ascii="Arial" w:eastAsia="Arial" w:hAnsi="Arial" w:cs="Arial"/>
          </w:rPr>
          <w:t>https://www.exposure.co/publications</w:t>
        </w:r>
      </w:hyperlink>
      <w:r w:rsidRPr="09B81F55">
        <w:rPr>
          <w:rFonts w:ascii="Arial" w:eastAsia="Arial" w:hAnsi="Arial" w:cs="Arial"/>
        </w:rPr>
        <w:t xml:space="preserve"> </w:t>
      </w:r>
    </w:p>
    <w:p w14:paraId="3C9006D2" w14:textId="64E099CE" w:rsidR="13338F7E" w:rsidRDefault="13338F7E" w:rsidP="1E11144B">
      <w:pPr>
        <w:rPr>
          <w:rFonts w:ascii="Arial" w:eastAsia="Arial" w:hAnsi="Arial" w:cs="Arial"/>
        </w:rPr>
      </w:pPr>
      <w:hyperlink r:id="rId19">
        <w:r w:rsidRPr="345C549A">
          <w:rPr>
            <w:rStyle w:val="Hyperlink"/>
            <w:rFonts w:ascii="Arial" w:eastAsia="Arial" w:hAnsi="Arial" w:cs="Arial"/>
          </w:rPr>
          <w:t>https://stories.tennesseetitans.com/the-new-touchdown-king</w:t>
        </w:r>
      </w:hyperlink>
      <w:r w:rsidRPr="345C549A">
        <w:rPr>
          <w:rFonts w:ascii="Arial" w:eastAsia="Arial" w:hAnsi="Arial" w:cs="Arial"/>
        </w:rPr>
        <w:t xml:space="preserve"> </w:t>
      </w:r>
    </w:p>
    <w:p w14:paraId="6503F66A" w14:textId="4CD8C31F" w:rsidR="2F1FE1EF" w:rsidRDefault="2F1FE1EF" w:rsidP="345C549A">
      <w:pPr>
        <w:rPr>
          <w:rFonts w:ascii="Arial" w:eastAsia="Arial" w:hAnsi="Arial" w:cs="Arial"/>
        </w:rPr>
      </w:pPr>
      <w:hyperlink r:id="rId20">
        <w:r w:rsidRPr="09C35BCC">
          <w:rPr>
            <w:rStyle w:val="Hyperlink"/>
            <w:rFonts w:ascii="Arial" w:eastAsia="Arial" w:hAnsi="Arial" w:cs="Arial"/>
          </w:rPr>
          <w:t>https://www.pmi.com/japan-becoming-a-smoke-free-country</w:t>
        </w:r>
      </w:hyperlink>
      <w:r w:rsidRPr="09C35BCC">
        <w:rPr>
          <w:rFonts w:ascii="Arial" w:eastAsia="Arial" w:hAnsi="Arial" w:cs="Arial"/>
        </w:rPr>
        <w:t xml:space="preserve"> </w:t>
      </w:r>
    </w:p>
    <w:p w14:paraId="5BC608F6" w14:textId="77777777" w:rsidR="00D2501D" w:rsidRPr="00F045B4" w:rsidRDefault="00D2501D" w:rsidP="002958CF">
      <w:pPr>
        <w:rPr>
          <w:rFonts w:ascii="Arial" w:eastAsia="Arial" w:hAnsi="Arial" w:cs="Arial"/>
        </w:rPr>
      </w:pPr>
    </w:p>
    <w:sectPr w:rsidR="00D2501D" w:rsidRPr="00F045B4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43D1E" w14:textId="77777777" w:rsidR="00B77221" w:rsidRDefault="00B77221" w:rsidP="00F045B4">
      <w:pPr>
        <w:spacing w:after="0" w:line="240" w:lineRule="auto"/>
      </w:pPr>
      <w:r>
        <w:separator/>
      </w:r>
    </w:p>
  </w:endnote>
  <w:endnote w:type="continuationSeparator" w:id="0">
    <w:p w14:paraId="0C767A71" w14:textId="77777777" w:rsidR="00B77221" w:rsidRDefault="00B77221" w:rsidP="00F045B4">
      <w:pPr>
        <w:spacing w:after="0" w:line="240" w:lineRule="auto"/>
      </w:pPr>
      <w:r>
        <w:continuationSeparator/>
      </w:r>
    </w:p>
  </w:endnote>
  <w:endnote w:type="continuationNotice" w:id="1">
    <w:p w14:paraId="220B9096" w14:textId="77777777" w:rsidR="00B77221" w:rsidRDefault="00B772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452AF" w14:textId="77777777" w:rsidR="000E0925" w:rsidRDefault="000E0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32692" w14:textId="77777777" w:rsidR="00B77221" w:rsidRDefault="00B77221" w:rsidP="00F045B4">
      <w:pPr>
        <w:spacing w:after="0" w:line="240" w:lineRule="auto"/>
      </w:pPr>
      <w:r>
        <w:separator/>
      </w:r>
    </w:p>
  </w:footnote>
  <w:footnote w:type="continuationSeparator" w:id="0">
    <w:p w14:paraId="78B29A46" w14:textId="77777777" w:rsidR="00B77221" w:rsidRDefault="00B77221" w:rsidP="00F045B4">
      <w:pPr>
        <w:spacing w:after="0" w:line="240" w:lineRule="auto"/>
      </w:pPr>
      <w:r>
        <w:continuationSeparator/>
      </w:r>
    </w:p>
  </w:footnote>
  <w:footnote w:type="continuationNotice" w:id="1">
    <w:p w14:paraId="74CC6FBC" w14:textId="77777777" w:rsidR="00B77221" w:rsidRDefault="00B772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276F6" w14:textId="77777777" w:rsidR="000E0925" w:rsidRDefault="000E092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m2JJzkPZ7oDEM" int2:id="5GiUOV8X">
      <int2:state int2:value="Rejected" int2:type="LegacyProofing"/>
    </int2:textHash>
    <int2:textHash int2:hashCode="iUOHEeeED1y0mI" int2:id="clSHBVPq">
      <int2:state int2:value="Rejected" int2:type="LegacyProofing"/>
    </int2:textHash>
    <int2:bookmark int2:bookmarkName="_Int_0A5rYaS1" int2:invalidationBookmarkName="" int2:hashCode="Z712JfT8+vxMQX" int2:id="A273WxZ1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C2E"/>
    <w:multiLevelType w:val="hybridMultilevel"/>
    <w:tmpl w:val="7B00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444"/>
    <w:multiLevelType w:val="hybridMultilevel"/>
    <w:tmpl w:val="E66E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87D32"/>
    <w:multiLevelType w:val="hybridMultilevel"/>
    <w:tmpl w:val="FC4460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FD5522"/>
    <w:multiLevelType w:val="hybridMultilevel"/>
    <w:tmpl w:val="AAA88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9848FE"/>
    <w:multiLevelType w:val="hybridMultilevel"/>
    <w:tmpl w:val="F5E03F5E"/>
    <w:lvl w:ilvl="0" w:tplc="7E0AC9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2BD"/>
    <w:multiLevelType w:val="hybridMultilevel"/>
    <w:tmpl w:val="518CB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C123FB"/>
    <w:multiLevelType w:val="multilevel"/>
    <w:tmpl w:val="F444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1B4B3F"/>
    <w:multiLevelType w:val="hybridMultilevel"/>
    <w:tmpl w:val="F148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05BA5"/>
    <w:multiLevelType w:val="hybridMultilevel"/>
    <w:tmpl w:val="22E05364"/>
    <w:lvl w:ilvl="0" w:tplc="103E5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4047E"/>
    <w:multiLevelType w:val="hybridMultilevel"/>
    <w:tmpl w:val="FFFFFFFF"/>
    <w:lvl w:ilvl="0" w:tplc="CA163DA6">
      <w:start w:val="1"/>
      <w:numFmt w:val="decimal"/>
      <w:lvlText w:val="%1."/>
      <w:lvlJc w:val="left"/>
      <w:pPr>
        <w:ind w:left="720" w:hanging="360"/>
      </w:pPr>
    </w:lvl>
    <w:lvl w:ilvl="1" w:tplc="7C0E8E24">
      <w:start w:val="1"/>
      <w:numFmt w:val="lowerLetter"/>
      <w:lvlText w:val="%2."/>
      <w:lvlJc w:val="left"/>
      <w:pPr>
        <w:ind w:left="1440" w:hanging="360"/>
      </w:pPr>
    </w:lvl>
    <w:lvl w:ilvl="2" w:tplc="661CAE52">
      <w:start w:val="1"/>
      <w:numFmt w:val="lowerRoman"/>
      <w:lvlText w:val="%3."/>
      <w:lvlJc w:val="right"/>
      <w:pPr>
        <w:ind w:left="2160" w:hanging="180"/>
      </w:pPr>
    </w:lvl>
    <w:lvl w:ilvl="3" w:tplc="314EDD54">
      <w:start w:val="1"/>
      <w:numFmt w:val="decimal"/>
      <w:lvlText w:val="%4."/>
      <w:lvlJc w:val="left"/>
      <w:pPr>
        <w:ind w:left="2880" w:hanging="360"/>
      </w:pPr>
    </w:lvl>
    <w:lvl w:ilvl="4" w:tplc="9BAA7692">
      <w:start w:val="1"/>
      <w:numFmt w:val="lowerLetter"/>
      <w:lvlText w:val="%5."/>
      <w:lvlJc w:val="left"/>
      <w:pPr>
        <w:ind w:left="3600" w:hanging="360"/>
      </w:pPr>
    </w:lvl>
    <w:lvl w:ilvl="5" w:tplc="28547DAA">
      <w:start w:val="1"/>
      <w:numFmt w:val="lowerRoman"/>
      <w:lvlText w:val="%6."/>
      <w:lvlJc w:val="right"/>
      <w:pPr>
        <w:ind w:left="4320" w:hanging="180"/>
      </w:pPr>
    </w:lvl>
    <w:lvl w:ilvl="6" w:tplc="6CB832BE">
      <w:start w:val="1"/>
      <w:numFmt w:val="decimal"/>
      <w:lvlText w:val="%7."/>
      <w:lvlJc w:val="left"/>
      <w:pPr>
        <w:ind w:left="5040" w:hanging="360"/>
      </w:pPr>
    </w:lvl>
    <w:lvl w:ilvl="7" w:tplc="08FC1B50">
      <w:start w:val="1"/>
      <w:numFmt w:val="lowerLetter"/>
      <w:lvlText w:val="%8."/>
      <w:lvlJc w:val="left"/>
      <w:pPr>
        <w:ind w:left="5760" w:hanging="360"/>
      </w:pPr>
    </w:lvl>
    <w:lvl w:ilvl="8" w:tplc="280252F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E7D6B"/>
    <w:multiLevelType w:val="hybridMultilevel"/>
    <w:tmpl w:val="7B30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83E82"/>
    <w:multiLevelType w:val="hybridMultilevel"/>
    <w:tmpl w:val="71BE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74C4"/>
    <w:multiLevelType w:val="hybridMultilevel"/>
    <w:tmpl w:val="06E4BCB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102ABB"/>
    <w:multiLevelType w:val="multilevel"/>
    <w:tmpl w:val="2556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7719A0"/>
    <w:multiLevelType w:val="multilevel"/>
    <w:tmpl w:val="9D34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8F7044"/>
    <w:multiLevelType w:val="hybridMultilevel"/>
    <w:tmpl w:val="84CA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52277"/>
    <w:multiLevelType w:val="multilevel"/>
    <w:tmpl w:val="D166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59558C"/>
    <w:multiLevelType w:val="hybridMultilevel"/>
    <w:tmpl w:val="2238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16253"/>
    <w:multiLevelType w:val="multilevel"/>
    <w:tmpl w:val="AF42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DD0516"/>
    <w:multiLevelType w:val="multilevel"/>
    <w:tmpl w:val="AFCE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340F05"/>
    <w:multiLevelType w:val="multilevel"/>
    <w:tmpl w:val="D4EC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C3145C"/>
    <w:multiLevelType w:val="hybridMultilevel"/>
    <w:tmpl w:val="2334C56A"/>
    <w:lvl w:ilvl="0" w:tplc="9E2205EC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B91223"/>
    <w:multiLevelType w:val="multilevel"/>
    <w:tmpl w:val="ECFC0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986C1B"/>
    <w:multiLevelType w:val="multilevel"/>
    <w:tmpl w:val="2C9C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F503ED"/>
    <w:multiLevelType w:val="multilevel"/>
    <w:tmpl w:val="A26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EC2E36"/>
    <w:multiLevelType w:val="hybridMultilevel"/>
    <w:tmpl w:val="A7223A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C269EC"/>
    <w:multiLevelType w:val="hybridMultilevel"/>
    <w:tmpl w:val="CD5252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5905A5"/>
    <w:multiLevelType w:val="hybridMultilevel"/>
    <w:tmpl w:val="98D47A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B2E2F99"/>
    <w:multiLevelType w:val="hybridMultilevel"/>
    <w:tmpl w:val="12BC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3A89D"/>
    <w:multiLevelType w:val="hybridMultilevel"/>
    <w:tmpl w:val="FFFFFFFF"/>
    <w:lvl w:ilvl="0" w:tplc="562EB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C4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08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4F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45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A0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23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2F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25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7B3508"/>
    <w:multiLevelType w:val="hybridMultilevel"/>
    <w:tmpl w:val="529C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E4F4D"/>
    <w:multiLevelType w:val="hybridMultilevel"/>
    <w:tmpl w:val="063C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110C7"/>
    <w:multiLevelType w:val="hybridMultilevel"/>
    <w:tmpl w:val="AC64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DD134B"/>
    <w:multiLevelType w:val="multilevel"/>
    <w:tmpl w:val="C1C0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664DDE"/>
    <w:multiLevelType w:val="hybridMultilevel"/>
    <w:tmpl w:val="208620C0"/>
    <w:lvl w:ilvl="0" w:tplc="562EB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AAF47"/>
    <w:multiLevelType w:val="hybridMultilevel"/>
    <w:tmpl w:val="FFFFFFFF"/>
    <w:lvl w:ilvl="0" w:tplc="6B10D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25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46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84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6F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8E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AD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89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24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D07E4"/>
    <w:multiLevelType w:val="hybridMultilevel"/>
    <w:tmpl w:val="E49A718A"/>
    <w:lvl w:ilvl="0" w:tplc="20B2CC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50E3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F23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E7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CA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60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49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4E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E9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30660"/>
    <w:multiLevelType w:val="multilevel"/>
    <w:tmpl w:val="948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427482"/>
    <w:multiLevelType w:val="hybridMultilevel"/>
    <w:tmpl w:val="D73A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F1A2E"/>
    <w:multiLevelType w:val="multilevel"/>
    <w:tmpl w:val="262CD40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165752E"/>
    <w:multiLevelType w:val="hybridMultilevel"/>
    <w:tmpl w:val="4E66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701783"/>
    <w:multiLevelType w:val="hybridMultilevel"/>
    <w:tmpl w:val="5BBA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5163E"/>
    <w:multiLevelType w:val="hybridMultilevel"/>
    <w:tmpl w:val="E410F95C"/>
    <w:lvl w:ilvl="0" w:tplc="C9D803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E00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84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89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C0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AA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87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EA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C3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31BAE"/>
    <w:multiLevelType w:val="hybridMultilevel"/>
    <w:tmpl w:val="A416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296951">
    <w:abstractNumId w:val="9"/>
  </w:num>
  <w:num w:numId="2" w16cid:durableId="681710319">
    <w:abstractNumId w:val="35"/>
  </w:num>
  <w:num w:numId="3" w16cid:durableId="1872453081">
    <w:abstractNumId w:val="8"/>
  </w:num>
  <w:num w:numId="4" w16cid:durableId="1396199233">
    <w:abstractNumId w:val="4"/>
  </w:num>
  <w:num w:numId="5" w16cid:durableId="514004084">
    <w:abstractNumId w:val="42"/>
  </w:num>
  <w:num w:numId="6" w16cid:durableId="1473786317">
    <w:abstractNumId w:val="36"/>
  </w:num>
  <w:num w:numId="7" w16cid:durableId="1429546040">
    <w:abstractNumId w:val="29"/>
  </w:num>
  <w:num w:numId="8" w16cid:durableId="1745687504">
    <w:abstractNumId w:val="15"/>
  </w:num>
  <w:num w:numId="9" w16cid:durableId="325745027">
    <w:abstractNumId w:val="41"/>
  </w:num>
  <w:num w:numId="10" w16cid:durableId="2050035185">
    <w:abstractNumId w:val="5"/>
  </w:num>
  <w:num w:numId="11" w16cid:durableId="1834684923">
    <w:abstractNumId w:val="0"/>
  </w:num>
  <w:num w:numId="12" w16cid:durableId="150220920">
    <w:abstractNumId w:val="28"/>
  </w:num>
  <w:num w:numId="13" w16cid:durableId="758138354">
    <w:abstractNumId w:val="10"/>
  </w:num>
  <w:num w:numId="14" w16cid:durableId="539778442">
    <w:abstractNumId w:val="40"/>
  </w:num>
  <w:num w:numId="15" w16cid:durableId="872691154">
    <w:abstractNumId w:val="34"/>
  </w:num>
  <w:num w:numId="16" w16cid:durableId="1853489667">
    <w:abstractNumId w:val="30"/>
  </w:num>
  <w:num w:numId="17" w16cid:durableId="1459958418">
    <w:abstractNumId w:val="25"/>
  </w:num>
  <w:num w:numId="18" w16cid:durableId="487526827">
    <w:abstractNumId w:val="12"/>
  </w:num>
  <w:num w:numId="19" w16cid:durableId="1981032473">
    <w:abstractNumId w:val="13"/>
  </w:num>
  <w:num w:numId="20" w16cid:durableId="29963854">
    <w:abstractNumId w:val="33"/>
  </w:num>
  <w:num w:numId="21" w16cid:durableId="243228650">
    <w:abstractNumId w:val="18"/>
  </w:num>
  <w:num w:numId="22" w16cid:durableId="1886797178">
    <w:abstractNumId w:val="17"/>
  </w:num>
  <w:num w:numId="23" w16cid:durableId="1645357317">
    <w:abstractNumId w:val="38"/>
  </w:num>
  <w:num w:numId="24" w16cid:durableId="977538093">
    <w:abstractNumId w:val="23"/>
  </w:num>
  <w:num w:numId="25" w16cid:durableId="819618728">
    <w:abstractNumId w:val="16"/>
  </w:num>
  <w:num w:numId="26" w16cid:durableId="1674796134">
    <w:abstractNumId w:val="20"/>
  </w:num>
  <w:num w:numId="27" w16cid:durableId="1613785749">
    <w:abstractNumId w:val="11"/>
  </w:num>
  <w:num w:numId="28" w16cid:durableId="1306005566">
    <w:abstractNumId w:val="22"/>
  </w:num>
  <w:num w:numId="29" w16cid:durableId="1448039145">
    <w:abstractNumId w:val="14"/>
  </w:num>
  <w:num w:numId="30" w16cid:durableId="2102947215">
    <w:abstractNumId w:val="19"/>
  </w:num>
  <w:num w:numId="31" w16cid:durableId="1724132853">
    <w:abstractNumId w:val="6"/>
  </w:num>
  <w:num w:numId="32" w16cid:durableId="1535314505">
    <w:abstractNumId w:val="21"/>
  </w:num>
  <w:num w:numId="33" w16cid:durableId="78143544">
    <w:abstractNumId w:val="39"/>
  </w:num>
  <w:num w:numId="34" w16cid:durableId="2040006986">
    <w:abstractNumId w:val="37"/>
  </w:num>
  <w:num w:numId="35" w16cid:durableId="367071134">
    <w:abstractNumId w:val="24"/>
  </w:num>
  <w:num w:numId="36" w16cid:durableId="341277128">
    <w:abstractNumId w:val="43"/>
  </w:num>
  <w:num w:numId="37" w16cid:durableId="990325991">
    <w:abstractNumId w:val="27"/>
  </w:num>
  <w:num w:numId="38" w16cid:durableId="804084912">
    <w:abstractNumId w:val="7"/>
  </w:num>
  <w:num w:numId="39" w16cid:durableId="84308719">
    <w:abstractNumId w:val="1"/>
  </w:num>
  <w:num w:numId="40" w16cid:durableId="1280339497">
    <w:abstractNumId w:val="32"/>
  </w:num>
  <w:num w:numId="41" w16cid:durableId="212274533">
    <w:abstractNumId w:val="31"/>
  </w:num>
  <w:num w:numId="42" w16cid:durableId="1310595001">
    <w:abstractNumId w:val="3"/>
  </w:num>
  <w:num w:numId="43" w16cid:durableId="1243568050">
    <w:abstractNumId w:val="2"/>
  </w:num>
  <w:num w:numId="44" w16cid:durableId="15158749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M7cwtjA1NTYyt7BQ0lEKTi0uzszPAykwrQUAD9J5OSwAAAA="/>
  </w:docVars>
  <w:rsids>
    <w:rsidRoot w:val="00F045B4"/>
    <w:rsid w:val="00001550"/>
    <w:rsid w:val="00002BCD"/>
    <w:rsid w:val="00005E23"/>
    <w:rsid w:val="00010533"/>
    <w:rsid w:val="000105F1"/>
    <w:rsid w:val="000116EC"/>
    <w:rsid w:val="00011882"/>
    <w:rsid w:val="0001244D"/>
    <w:rsid w:val="000148AF"/>
    <w:rsid w:val="000214E7"/>
    <w:rsid w:val="00023DDC"/>
    <w:rsid w:val="00023E4C"/>
    <w:rsid w:val="00026759"/>
    <w:rsid w:val="00026BC1"/>
    <w:rsid w:val="000278FE"/>
    <w:rsid w:val="00027B23"/>
    <w:rsid w:val="00030205"/>
    <w:rsid w:val="00030D41"/>
    <w:rsid w:val="00035778"/>
    <w:rsid w:val="0004113F"/>
    <w:rsid w:val="000419E1"/>
    <w:rsid w:val="00045E15"/>
    <w:rsid w:val="00046EEF"/>
    <w:rsid w:val="00047584"/>
    <w:rsid w:val="00061156"/>
    <w:rsid w:val="00064C67"/>
    <w:rsid w:val="00072F67"/>
    <w:rsid w:val="000755E7"/>
    <w:rsid w:val="000801F2"/>
    <w:rsid w:val="000835A5"/>
    <w:rsid w:val="000836B9"/>
    <w:rsid w:val="0008441B"/>
    <w:rsid w:val="00084ECD"/>
    <w:rsid w:val="0008597B"/>
    <w:rsid w:val="00086D10"/>
    <w:rsid w:val="00087584"/>
    <w:rsid w:val="00091030"/>
    <w:rsid w:val="0009207A"/>
    <w:rsid w:val="00092F82"/>
    <w:rsid w:val="00095041"/>
    <w:rsid w:val="00096B89"/>
    <w:rsid w:val="000A3342"/>
    <w:rsid w:val="000A47F6"/>
    <w:rsid w:val="000A6F70"/>
    <w:rsid w:val="000B046F"/>
    <w:rsid w:val="000B11A4"/>
    <w:rsid w:val="000B11C6"/>
    <w:rsid w:val="000B2A3B"/>
    <w:rsid w:val="000B69FF"/>
    <w:rsid w:val="000C131B"/>
    <w:rsid w:val="000C337A"/>
    <w:rsid w:val="000C40CA"/>
    <w:rsid w:val="000C4E15"/>
    <w:rsid w:val="000C54E4"/>
    <w:rsid w:val="000C55FC"/>
    <w:rsid w:val="000C5922"/>
    <w:rsid w:val="000D093D"/>
    <w:rsid w:val="000D16F3"/>
    <w:rsid w:val="000D1C38"/>
    <w:rsid w:val="000D3117"/>
    <w:rsid w:val="000D7F09"/>
    <w:rsid w:val="000E0208"/>
    <w:rsid w:val="000E054D"/>
    <w:rsid w:val="000E0925"/>
    <w:rsid w:val="000E517E"/>
    <w:rsid w:val="0010194D"/>
    <w:rsid w:val="001062B6"/>
    <w:rsid w:val="00107E2F"/>
    <w:rsid w:val="00107F97"/>
    <w:rsid w:val="00111204"/>
    <w:rsid w:val="00111208"/>
    <w:rsid w:val="00111E16"/>
    <w:rsid w:val="0011279F"/>
    <w:rsid w:val="00115738"/>
    <w:rsid w:val="00115D75"/>
    <w:rsid w:val="0012226F"/>
    <w:rsid w:val="001256E6"/>
    <w:rsid w:val="00131167"/>
    <w:rsid w:val="00132BD1"/>
    <w:rsid w:val="00135F5B"/>
    <w:rsid w:val="00141643"/>
    <w:rsid w:val="00144580"/>
    <w:rsid w:val="001466EF"/>
    <w:rsid w:val="00147CCC"/>
    <w:rsid w:val="00153FF1"/>
    <w:rsid w:val="001545E7"/>
    <w:rsid w:val="00154FC6"/>
    <w:rsid w:val="00156EE2"/>
    <w:rsid w:val="0016093E"/>
    <w:rsid w:val="00161B0D"/>
    <w:rsid w:val="00162F37"/>
    <w:rsid w:val="00163A36"/>
    <w:rsid w:val="00166348"/>
    <w:rsid w:val="00171127"/>
    <w:rsid w:val="001729F7"/>
    <w:rsid w:val="00174625"/>
    <w:rsid w:val="0017571C"/>
    <w:rsid w:val="00180EB5"/>
    <w:rsid w:val="00181D6F"/>
    <w:rsid w:val="00182462"/>
    <w:rsid w:val="0018628E"/>
    <w:rsid w:val="00186CF2"/>
    <w:rsid w:val="00190A33"/>
    <w:rsid w:val="0019708E"/>
    <w:rsid w:val="001973D8"/>
    <w:rsid w:val="00197A94"/>
    <w:rsid w:val="001A0684"/>
    <w:rsid w:val="001A2873"/>
    <w:rsid w:val="001A2ECE"/>
    <w:rsid w:val="001A321C"/>
    <w:rsid w:val="001A3D05"/>
    <w:rsid w:val="001A3F8E"/>
    <w:rsid w:val="001A45FA"/>
    <w:rsid w:val="001A47DF"/>
    <w:rsid w:val="001A4F94"/>
    <w:rsid w:val="001A65A8"/>
    <w:rsid w:val="001B147E"/>
    <w:rsid w:val="001B1799"/>
    <w:rsid w:val="001B1BFA"/>
    <w:rsid w:val="001B225D"/>
    <w:rsid w:val="001B65AF"/>
    <w:rsid w:val="001C19FE"/>
    <w:rsid w:val="001C4343"/>
    <w:rsid w:val="001C5535"/>
    <w:rsid w:val="001C6D72"/>
    <w:rsid w:val="001C7D7F"/>
    <w:rsid w:val="001D1219"/>
    <w:rsid w:val="001D2BAF"/>
    <w:rsid w:val="001D52AB"/>
    <w:rsid w:val="001D5BDD"/>
    <w:rsid w:val="001D64C3"/>
    <w:rsid w:val="001D660B"/>
    <w:rsid w:val="001E31ED"/>
    <w:rsid w:val="001E3856"/>
    <w:rsid w:val="001E5801"/>
    <w:rsid w:val="001E620A"/>
    <w:rsid w:val="001F1769"/>
    <w:rsid w:val="001F1D74"/>
    <w:rsid w:val="001F3081"/>
    <w:rsid w:val="001F60FF"/>
    <w:rsid w:val="00204006"/>
    <w:rsid w:val="0020456E"/>
    <w:rsid w:val="00205E39"/>
    <w:rsid w:val="0020604B"/>
    <w:rsid w:val="002105D8"/>
    <w:rsid w:val="002167F9"/>
    <w:rsid w:val="00224096"/>
    <w:rsid w:val="00232846"/>
    <w:rsid w:val="00235F72"/>
    <w:rsid w:val="00240542"/>
    <w:rsid w:val="00244445"/>
    <w:rsid w:val="002444DF"/>
    <w:rsid w:val="002528CA"/>
    <w:rsid w:val="002529D5"/>
    <w:rsid w:val="00253843"/>
    <w:rsid w:val="00257566"/>
    <w:rsid w:val="002579B7"/>
    <w:rsid w:val="002651AE"/>
    <w:rsid w:val="0028058D"/>
    <w:rsid w:val="0028329F"/>
    <w:rsid w:val="0028532E"/>
    <w:rsid w:val="002858FA"/>
    <w:rsid w:val="00286558"/>
    <w:rsid w:val="00287DB9"/>
    <w:rsid w:val="002957AF"/>
    <w:rsid w:val="002958CF"/>
    <w:rsid w:val="00296D74"/>
    <w:rsid w:val="002A4D2C"/>
    <w:rsid w:val="002A5CAD"/>
    <w:rsid w:val="002A66C1"/>
    <w:rsid w:val="002A7B2A"/>
    <w:rsid w:val="002B0E1D"/>
    <w:rsid w:val="002B76C6"/>
    <w:rsid w:val="002B7720"/>
    <w:rsid w:val="002C157E"/>
    <w:rsid w:val="002C160C"/>
    <w:rsid w:val="002C312A"/>
    <w:rsid w:val="002C4DCC"/>
    <w:rsid w:val="002D1167"/>
    <w:rsid w:val="002D16B2"/>
    <w:rsid w:val="002D3B94"/>
    <w:rsid w:val="002D71F2"/>
    <w:rsid w:val="002E5909"/>
    <w:rsid w:val="002E603E"/>
    <w:rsid w:val="002F22E0"/>
    <w:rsid w:val="002F3AB5"/>
    <w:rsid w:val="002F3CDD"/>
    <w:rsid w:val="002F447B"/>
    <w:rsid w:val="002F6AA2"/>
    <w:rsid w:val="00307BDA"/>
    <w:rsid w:val="003124B4"/>
    <w:rsid w:val="00314D79"/>
    <w:rsid w:val="00315A37"/>
    <w:rsid w:val="00315E40"/>
    <w:rsid w:val="0032362C"/>
    <w:rsid w:val="00323DDF"/>
    <w:rsid w:val="00325706"/>
    <w:rsid w:val="00327F65"/>
    <w:rsid w:val="00330EC4"/>
    <w:rsid w:val="00331862"/>
    <w:rsid w:val="00332E2C"/>
    <w:rsid w:val="00333DA6"/>
    <w:rsid w:val="00333E55"/>
    <w:rsid w:val="003415CB"/>
    <w:rsid w:val="003433DF"/>
    <w:rsid w:val="0034439D"/>
    <w:rsid w:val="003446A9"/>
    <w:rsid w:val="00350F2C"/>
    <w:rsid w:val="00357CE6"/>
    <w:rsid w:val="0036410C"/>
    <w:rsid w:val="003678AE"/>
    <w:rsid w:val="003727C7"/>
    <w:rsid w:val="00374336"/>
    <w:rsid w:val="00376455"/>
    <w:rsid w:val="003765FE"/>
    <w:rsid w:val="00376A9E"/>
    <w:rsid w:val="00376CDE"/>
    <w:rsid w:val="00380657"/>
    <w:rsid w:val="00382A55"/>
    <w:rsid w:val="00385765"/>
    <w:rsid w:val="00386841"/>
    <w:rsid w:val="00387154"/>
    <w:rsid w:val="0038740B"/>
    <w:rsid w:val="00387649"/>
    <w:rsid w:val="00391209"/>
    <w:rsid w:val="00392BE4"/>
    <w:rsid w:val="00393716"/>
    <w:rsid w:val="003960DE"/>
    <w:rsid w:val="003A165D"/>
    <w:rsid w:val="003A293E"/>
    <w:rsid w:val="003A33D5"/>
    <w:rsid w:val="003B0883"/>
    <w:rsid w:val="003B15BA"/>
    <w:rsid w:val="003B5D8E"/>
    <w:rsid w:val="003B6EF5"/>
    <w:rsid w:val="003C1063"/>
    <w:rsid w:val="003C1111"/>
    <w:rsid w:val="003C2D24"/>
    <w:rsid w:val="003C45E9"/>
    <w:rsid w:val="003C674F"/>
    <w:rsid w:val="003D6F26"/>
    <w:rsid w:val="003E05EE"/>
    <w:rsid w:val="003E7264"/>
    <w:rsid w:val="003F476D"/>
    <w:rsid w:val="003F591D"/>
    <w:rsid w:val="003F65FD"/>
    <w:rsid w:val="00400082"/>
    <w:rsid w:val="00403178"/>
    <w:rsid w:val="004033DF"/>
    <w:rsid w:val="00403998"/>
    <w:rsid w:val="004074A7"/>
    <w:rsid w:val="0040D033"/>
    <w:rsid w:val="0041045C"/>
    <w:rsid w:val="00413A7B"/>
    <w:rsid w:val="004151A5"/>
    <w:rsid w:val="00420382"/>
    <w:rsid w:val="00420F50"/>
    <w:rsid w:val="004230E2"/>
    <w:rsid w:val="00424991"/>
    <w:rsid w:val="004253CF"/>
    <w:rsid w:val="00430B07"/>
    <w:rsid w:val="0043456D"/>
    <w:rsid w:val="00435389"/>
    <w:rsid w:val="00436550"/>
    <w:rsid w:val="0043675E"/>
    <w:rsid w:val="00437DBE"/>
    <w:rsid w:val="00440E9D"/>
    <w:rsid w:val="00441E43"/>
    <w:rsid w:val="004444BC"/>
    <w:rsid w:val="0045190F"/>
    <w:rsid w:val="004531B3"/>
    <w:rsid w:val="00454503"/>
    <w:rsid w:val="00460CCC"/>
    <w:rsid w:val="004610B1"/>
    <w:rsid w:val="00461E6E"/>
    <w:rsid w:val="00463727"/>
    <w:rsid w:val="00463EC1"/>
    <w:rsid w:val="00464D46"/>
    <w:rsid w:val="00472E7A"/>
    <w:rsid w:val="0047428B"/>
    <w:rsid w:val="00475D6D"/>
    <w:rsid w:val="00476EA6"/>
    <w:rsid w:val="004775C8"/>
    <w:rsid w:val="0048252E"/>
    <w:rsid w:val="00482AF7"/>
    <w:rsid w:val="00482FF1"/>
    <w:rsid w:val="00484238"/>
    <w:rsid w:val="004857E3"/>
    <w:rsid w:val="00486ABC"/>
    <w:rsid w:val="004944DB"/>
    <w:rsid w:val="00496BE0"/>
    <w:rsid w:val="00497F21"/>
    <w:rsid w:val="004A0977"/>
    <w:rsid w:val="004A47DB"/>
    <w:rsid w:val="004B1313"/>
    <w:rsid w:val="004B31B2"/>
    <w:rsid w:val="004B50C0"/>
    <w:rsid w:val="004B728B"/>
    <w:rsid w:val="004C09DE"/>
    <w:rsid w:val="004C2B28"/>
    <w:rsid w:val="004C4F8C"/>
    <w:rsid w:val="004D24A2"/>
    <w:rsid w:val="004D30AA"/>
    <w:rsid w:val="004D3F74"/>
    <w:rsid w:val="004E2055"/>
    <w:rsid w:val="004E4482"/>
    <w:rsid w:val="004E6EB8"/>
    <w:rsid w:val="004E6EE4"/>
    <w:rsid w:val="004F24D9"/>
    <w:rsid w:val="004F40AE"/>
    <w:rsid w:val="004F672F"/>
    <w:rsid w:val="004F7217"/>
    <w:rsid w:val="00503181"/>
    <w:rsid w:val="00504C43"/>
    <w:rsid w:val="00504D5F"/>
    <w:rsid w:val="00505018"/>
    <w:rsid w:val="00507475"/>
    <w:rsid w:val="005167C5"/>
    <w:rsid w:val="00520FDD"/>
    <w:rsid w:val="005243B4"/>
    <w:rsid w:val="00524AF6"/>
    <w:rsid w:val="005263F2"/>
    <w:rsid w:val="00535A70"/>
    <w:rsid w:val="00536232"/>
    <w:rsid w:val="0053648A"/>
    <w:rsid w:val="00536B13"/>
    <w:rsid w:val="00537E44"/>
    <w:rsid w:val="00541DD3"/>
    <w:rsid w:val="005430E9"/>
    <w:rsid w:val="0054660C"/>
    <w:rsid w:val="0054673B"/>
    <w:rsid w:val="005501CD"/>
    <w:rsid w:val="005577E4"/>
    <w:rsid w:val="0056008A"/>
    <w:rsid w:val="00562724"/>
    <w:rsid w:val="00564412"/>
    <w:rsid w:val="0056479E"/>
    <w:rsid w:val="00564A73"/>
    <w:rsid w:val="00565D4B"/>
    <w:rsid w:val="00566102"/>
    <w:rsid w:val="00567E1F"/>
    <w:rsid w:val="005728BE"/>
    <w:rsid w:val="005737DB"/>
    <w:rsid w:val="00576D38"/>
    <w:rsid w:val="005776C6"/>
    <w:rsid w:val="00580005"/>
    <w:rsid w:val="0058479E"/>
    <w:rsid w:val="005848EB"/>
    <w:rsid w:val="0058594E"/>
    <w:rsid w:val="0058711F"/>
    <w:rsid w:val="00587439"/>
    <w:rsid w:val="00591141"/>
    <w:rsid w:val="005929C7"/>
    <w:rsid w:val="00596B80"/>
    <w:rsid w:val="005A0BE1"/>
    <w:rsid w:val="005A0DF4"/>
    <w:rsid w:val="005A1519"/>
    <w:rsid w:val="005A5A1C"/>
    <w:rsid w:val="005A6E7C"/>
    <w:rsid w:val="005B2BF6"/>
    <w:rsid w:val="005B2E35"/>
    <w:rsid w:val="005B4397"/>
    <w:rsid w:val="005B6173"/>
    <w:rsid w:val="005C58E5"/>
    <w:rsid w:val="005D3F89"/>
    <w:rsid w:val="005E49DB"/>
    <w:rsid w:val="005E5DC1"/>
    <w:rsid w:val="005E77F5"/>
    <w:rsid w:val="005F255F"/>
    <w:rsid w:val="00603BEF"/>
    <w:rsid w:val="00603CFE"/>
    <w:rsid w:val="00615160"/>
    <w:rsid w:val="006231B0"/>
    <w:rsid w:val="006237F7"/>
    <w:rsid w:val="00623F60"/>
    <w:rsid w:val="006240D2"/>
    <w:rsid w:val="006255E0"/>
    <w:rsid w:val="006266B7"/>
    <w:rsid w:val="00630C32"/>
    <w:rsid w:val="0063262C"/>
    <w:rsid w:val="00632985"/>
    <w:rsid w:val="0063300E"/>
    <w:rsid w:val="0063358F"/>
    <w:rsid w:val="00643F75"/>
    <w:rsid w:val="00644EA3"/>
    <w:rsid w:val="00645D92"/>
    <w:rsid w:val="00646CAA"/>
    <w:rsid w:val="006537D2"/>
    <w:rsid w:val="00653DEE"/>
    <w:rsid w:val="00655773"/>
    <w:rsid w:val="00661155"/>
    <w:rsid w:val="00662DE5"/>
    <w:rsid w:val="006666C4"/>
    <w:rsid w:val="0066798F"/>
    <w:rsid w:val="0066BEF8"/>
    <w:rsid w:val="00671D68"/>
    <w:rsid w:val="0067758E"/>
    <w:rsid w:val="006778F6"/>
    <w:rsid w:val="0068176C"/>
    <w:rsid w:val="00682153"/>
    <w:rsid w:val="0068297C"/>
    <w:rsid w:val="006838DE"/>
    <w:rsid w:val="006861DF"/>
    <w:rsid w:val="00691373"/>
    <w:rsid w:val="00691455"/>
    <w:rsid w:val="00691EE6"/>
    <w:rsid w:val="006934F2"/>
    <w:rsid w:val="006966E2"/>
    <w:rsid w:val="006A09D3"/>
    <w:rsid w:val="006A5E2E"/>
    <w:rsid w:val="006B1A73"/>
    <w:rsid w:val="006B2563"/>
    <w:rsid w:val="006C22F8"/>
    <w:rsid w:val="006C32E0"/>
    <w:rsid w:val="006C4CCB"/>
    <w:rsid w:val="006C5137"/>
    <w:rsid w:val="006C776E"/>
    <w:rsid w:val="006D06A6"/>
    <w:rsid w:val="006D4529"/>
    <w:rsid w:val="006D5701"/>
    <w:rsid w:val="006D75D8"/>
    <w:rsid w:val="006D7AA6"/>
    <w:rsid w:val="006E5B5E"/>
    <w:rsid w:val="006E5F62"/>
    <w:rsid w:val="006E6C33"/>
    <w:rsid w:val="006E758C"/>
    <w:rsid w:val="006F363C"/>
    <w:rsid w:val="00720073"/>
    <w:rsid w:val="007222CC"/>
    <w:rsid w:val="00726B6C"/>
    <w:rsid w:val="0073030C"/>
    <w:rsid w:val="007304C2"/>
    <w:rsid w:val="00730FC6"/>
    <w:rsid w:val="00731F6F"/>
    <w:rsid w:val="007342D2"/>
    <w:rsid w:val="00734C19"/>
    <w:rsid w:val="00736EE2"/>
    <w:rsid w:val="00741D91"/>
    <w:rsid w:val="00742828"/>
    <w:rsid w:val="00743910"/>
    <w:rsid w:val="00746840"/>
    <w:rsid w:val="0074766E"/>
    <w:rsid w:val="00751440"/>
    <w:rsid w:val="0075202C"/>
    <w:rsid w:val="00752635"/>
    <w:rsid w:val="00752D2C"/>
    <w:rsid w:val="00755104"/>
    <w:rsid w:val="00757A3F"/>
    <w:rsid w:val="00757DA0"/>
    <w:rsid w:val="00762F3E"/>
    <w:rsid w:val="00766425"/>
    <w:rsid w:val="00774237"/>
    <w:rsid w:val="007835D7"/>
    <w:rsid w:val="00787833"/>
    <w:rsid w:val="007930DB"/>
    <w:rsid w:val="0079352A"/>
    <w:rsid w:val="00793AA5"/>
    <w:rsid w:val="0079440D"/>
    <w:rsid w:val="00795952"/>
    <w:rsid w:val="007A0651"/>
    <w:rsid w:val="007A069A"/>
    <w:rsid w:val="007A0A32"/>
    <w:rsid w:val="007A1E0A"/>
    <w:rsid w:val="007A3B37"/>
    <w:rsid w:val="007B27EC"/>
    <w:rsid w:val="007B35A9"/>
    <w:rsid w:val="007B6DD3"/>
    <w:rsid w:val="007B7EFC"/>
    <w:rsid w:val="007C1895"/>
    <w:rsid w:val="007C1D15"/>
    <w:rsid w:val="007C3AE9"/>
    <w:rsid w:val="007C3B26"/>
    <w:rsid w:val="007C40DB"/>
    <w:rsid w:val="007D3211"/>
    <w:rsid w:val="007D3C8A"/>
    <w:rsid w:val="007D453F"/>
    <w:rsid w:val="007E10AC"/>
    <w:rsid w:val="007E40CB"/>
    <w:rsid w:val="007E6CBC"/>
    <w:rsid w:val="007E707B"/>
    <w:rsid w:val="007F04A6"/>
    <w:rsid w:val="007F1037"/>
    <w:rsid w:val="007F2328"/>
    <w:rsid w:val="007F2A1B"/>
    <w:rsid w:val="007F2C58"/>
    <w:rsid w:val="00800F77"/>
    <w:rsid w:val="00803145"/>
    <w:rsid w:val="00804CFD"/>
    <w:rsid w:val="00810B4C"/>
    <w:rsid w:val="008110C0"/>
    <w:rsid w:val="008115AF"/>
    <w:rsid w:val="00815D1D"/>
    <w:rsid w:val="00820C81"/>
    <w:rsid w:val="00820EF9"/>
    <w:rsid w:val="0082372A"/>
    <w:rsid w:val="00824EE3"/>
    <w:rsid w:val="008334F9"/>
    <w:rsid w:val="00834594"/>
    <w:rsid w:val="00834B53"/>
    <w:rsid w:val="008378ED"/>
    <w:rsid w:val="00844A41"/>
    <w:rsid w:val="00844F26"/>
    <w:rsid w:val="00850258"/>
    <w:rsid w:val="008520C8"/>
    <w:rsid w:val="008528FB"/>
    <w:rsid w:val="008538CD"/>
    <w:rsid w:val="00857A56"/>
    <w:rsid w:val="00860516"/>
    <w:rsid w:val="00862423"/>
    <w:rsid w:val="00863695"/>
    <w:rsid w:val="00864836"/>
    <w:rsid w:val="00871E57"/>
    <w:rsid w:val="00872E9C"/>
    <w:rsid w:val="00874923"/>
    <w:rsid w:val="00876BE1"/>
    <w:rsid w:val="008805E8"/>
    <w:rsid w:val="008816D0"/>
    <w:rsid w:val="008819FB"/>
    <w:rsid w:val="008835F7"/>
    <w:rsid w:val="0088378B"/>
    <w:rsid w:val="00883A00"/>
    <w:rsid w:val="00885E61"/>
    <w:rsid w:val="00887D5C"/>
    <w:rsid w:val="00890FFA"/>
    <w:rsid w:val="0089157C"/>
    <w:rsid w:val="008918C7"/>
    <w:rsid w:val="0089546C"/>
    <w:rsid w:val="008A0B1F"/>
    <w:rsid w:val="008A1110"/>
    <w:rsid w:val="008A4064"/>
    <w:rsid w:val="008A4A64"/>
    <w:rsid w:val="008A5DDA"/>
    <w:rsid w:val="008A6556"/>
    <w:rsid w:val="008A78CB"/>
    <w:rsid w:val="008A7D4F"/>
    <w:rsid w:val="008B0ACD"/>
    <w:rsid w:val="008B713B"/>
    <w:rsid w:val="008C1890"/>
    <w:rsid w:val="008C30B5"/>
    <w:rsid w:val="008C583A"/>
    <w:rsid w:val="008C6CA3"/>
    <w:rsid w:val="008C79F2"/>
    <w:rsid w:val="008D2581"/>
    <w:rsid w:val="008D304B"/>
    <w:rsid w:val="008D4664"/>
    <w:rsid w:val="008D5512"/>
    <w:rsid w:val="008D5770"/>
    <w:rsid w:val="008D6747"/>
    <w:rsid w:val="008D75A3"/>
    <w:rsid w:val="008E3080"/>
    <w:rsid w:val="008E37BC"/>
    <w:rsid w:val="008E4B02"/>
    <w:rsid w:val="008E6DB6"/>
    <w:rsid w:val="008F04C7"/>
    <w:rsid w:val="008F1468"/>
    <w:rsid w:val="008F25A9"/>
    <w:rsid w:val="008F3381"/>
    <w:rsid w:val="008F446B"/>
    <w:rsid w:val="008F5368"/>
    <w:rsid w:val="008F6547"/>
    <w:rsid w:val="008F6831"/>
    <w:rsid w:val="008F69FA"/>
    <w:rsid w:val="00900D75"/>
    <w:rsid w:val="00901437"/>
    <w:rsid w:val="00901611"/>
    <w:rsid w:val="00905A5E"/>
    <w:rsid w:val="009060B2"/>
    <w:rsid w:val="00911F39"/>
    <w:rsid w:val="0091308A"/>
    <w:rsid w:val="00914C66"/>
    <w:rsid w:val="00915E16"/>
    <w:rsid w:val="00916A68"/>
    <w:rsid w:val="00917FA1"/>
    <w:rsid w:val="00923254"/>
    <w:rsid w:val="0092618E"/>
    <w:rsid w:val="00931312"/>
    <w:rsid w:val="0093275E"/>
    <w:rsid w:val="00933D2F"/>
    <w:rsid w:val="00935A41"/>
    <w:rsid w:val="009403E8"/>
    <w:rsid w:val="009432A9"/>
    <w:rsid w:val="00944E89"/>
    <w:rsid w:val="00944F04"/>
    <w:rsid w:val="00950359"/>
    <w:rsid w:val="00950DE9"/>
    <w:rsid w:val="009547A6"/>
    <w:rsid w:val="009550FA"/>
    <w:rsid w:val="00960114"/>
    <w:rsid w:val="00961B3E"/>
    <w:rsid w:val="00961EE6"/>
    <w:rsid w:val="00962E51"/>
    <w:rsid w:val="009678BE"/>
    <w:rsid w:val="00972D6A"/>
    <w:rsid w:val="0097728B"/>
    <w:rsid w:val="00982053"/>
    <w:rsid w:val="00983389"/>
    <w:rsid w:val="0098405A"/>
    <w:rsid w:val="00984060"/>
    <w:rsid w:val="00985CEF"/>
    <w:rsid w:val="00991194"/>
    <w:rsid w:val="0099325E"/>
    <w:rsid w:val="009935D3"/>
    <w:rsid w:val="00994E59"/>
    <w:rsid w:val="009A10D3"/>
    <w:rsid w:val="009A6016"/>
    <w:rsid w:val="009A6CA8"/>
    <w:rsid w:val="009A7854"/>
    <w:rsid w:val="009B02D5"/>
    <w:rsid w:val="009B2822"/>
    <w:rsid w:val="009B64F7"/>
    <w:rsid w:val="009C2D7D"/>
    <w:rsid w:val="009C32AF"/>
    <w:rsid w:val="009C4555"/>
    <w:rsid w:val="009D1933"/>
    <w:rsid w:val="009D1EA8"/>
    <w:rsid w:val="009D2038"/>
    <w:rsid w:val="009D7F44"/>
    <w:rsid w:val="009E12AC"/>
    <w:rsid w:val="009E16DD"/>
    <w:rsid w:val="009E305A"/>
    <w:rsid w:val="009E494B"/>
    <w:rsid w:val="009E653D"/>
    <w:rsid w:val="009E78E1"/>
    <w:rsid w:val="009F3014"/>
    <w:rsid w:val="00A00956"/>
    <w:rsid w:val="00A00C87"/>
    <w:rsid w:val="00A0307E"/>
    <w:rsid w:val="00A045C4"/>
    <w:rsid w:val="00A04758"/>
    <w:rsid w:val="00A10665"/>
    <w:rsid w:val="00A22414"/>
    <w:rsid w:val="00A22644"/>
    <w:rsid w:val="00A2459D"/>
    <w:rsid w:val="00A35DF1"/>
    <w:rsid w:val="00A378AF"/>
    <w:rsid w:val="00A41948"/>
    <w:rsid w:val="00A4314C"/>
    <w:rsid w:val="00A4625B"/>
    <w:rsid w:val="00A46FF5"/>
    <w:rsid w:val="00A47C11"/>
    <w:rsid w:val="00A52EF0"/>
    <w:rsid w:val="00A536EE"/>
    <w:rsid w:val="00A5389B"/>
    <w:rsid w:val="00A53C38"/>
    <w:rsid w:val="00A54C11"/>
    <w:rsid w:val="00A56CC3"/>
    <w:rsid w:val="00A60DF1"/>
    <w:rsid w:val="00A63C21"/>
    <w:rsid w:val="00A66CF5"/>
    <w:rsid w:val="00A66F0B"/>
    <w:rsid w:val="00A67A93"/>
    <w:rsid w:val="00A701E7"/>
    <w:rsid w:val="00A71DDF"/>
    <w:rsid w:val="00A72BD6"/>
    <w:rsid w:val="00A74B70"/>
    <w:rsid w:val="00A75BC3"/>
    <w:rsid w:val="00A8165A"/>
    <w:rsid w:val="00A83215"/>
    <w:rsid w:val="00A84350"/>
    <w:rsid w:val="00A85309"/>
    <w:rsid w:val="00A853A9"/>
    <w:rsid w:val="00A87FD0"/>
    <w:rsid w:val="00A90155"/>
    <w:rsid w:val="00A907B8"/>
    <w:rsid w:val="00A95691"/>
    <w:rsid w:val="00A97097"/>
    <w:rsid w:val="00AA17EB"/>
    <w:rsid w:val="00AA1B59"/>
    <w:rsid w:val="00AA5128"/>
    <w:rsid w:val="00AA53D3"/>
    <w:rsid w:val="00AA7C2F"/>
    <w:rsid w:val="00AB08BE"/>
    <w:rsid w:val="00AB347E"/>
    <w:rsid w:val="00AB73F1"/>
    <w:rsid w:val="00AC0716"/>
    <w:rsid w:val="00AC48CB"/>
    <w:rsid w:val="00AC5CB4"/>
    <w:rsid w:val="00AC5F32"/>
    <w:rsid w:val="00AD6DBE"/>
    <w:rsid w:val="00AE3877"/>
    <w:rsid w:val="00AE4AF0"/>
    <w:rsid w:val="00AE765D"/>
    <w:rsid w:val="00AF12F8"/>
    <w:rsid w:val="00AF15B8"/>
    <w:rsid w:val="00AF2B76"/>
    <w:rsid w:val="00AF3242"/>
    <w:rsid w:val="00B07BFD"/>
    <w:rsid w:val="00B10092"/>
    <w:rsid w:val="00B1385D"/>
    <w:rsid w:val="00B13E12"/>
    <w:rsid w:val="00B15D73"/>
    <w:rsid w:val="00B16901"/>
    <w:rsid w:val="00B16D03"/>
    <w:rsid w:val="00B212F7"/>
    <w:rsid w:val="00B218B4"/>
    <w:rsid w:val="00B2254F"/>
    <w:rsid w:val="00B22EC1"/>
    <w:rsid w:val="00B23367"/>
    <w:rsid w:val="00B23B9F"/>
    <w:rsid w:val="00B25BE8"/>
    <w:rsid w:val="00B300D7"/>
    <w:rsid w:val="00B30147"/>
    <w:rsid w:val="00B335D8"/>
    <w:rsid w:val="00B34624"/>
    <w:rsid w:val="00B34FBE"/>
    <w:rsid w:val="00B35C61"/>
    <w:rsid w:val="00B41585"/>
    <w:rsid w:val="00B41978"/>
    <w:rsid w:val="00B41CCF"/>
    <w:rsid w:val="00B424A0"/>
    <w:rsid w:val="00B445E1"/>
    <w:rsid w:val="00B4495F"/>
    <w:rsid w:val="00B473B8"/>
    <w:rsid w:val="00B50121"/>
    <w:rsid w:val="00B5438C"/>
    <w:rsid w:val="00B57258"/>
    <w:rsid w:val="00B57999"/>
    <w:rsid w:val="00B60F2E"/>
    <w:rsid w:val="00B61622"/>
    <w:rsid w:val="00B65238"/>
    <w:rsid w:val="00B67F1F"/>
    <w:rsid w:val="00B7201D"/>
    <w:rsid w:val="00B73C4B"/>
    <w:rsid w:val="00B77221"/>
    <w:rsid w:val="00B82A8F"/>
    <w:rsid w:val="00B82C8B"/>
    <w:rsid w:val="00B839C7"/>
    <w:rsid w:val="00B85D82"/>
    <w:rsid w:val="00B864C8"/>
    <w:rsid w:val="00B869CB"/>
    <w:rsid w:val="00B97BA7"/>
    <w:rsid w:val="00BA01FC"/>
    <w:rsid w:val="00BA1100"/>
    <w:rsid w:val="00BA1171"/>
    <w:rsid w:val="00BA157F"/>
    <w:rsid w:val="00BB1449"/>
    <w:rsid w:val="00BB2A67"/>
    <w:rsid w:val="00BB2CBA"/>
    <w:rsid w:val="00BB3D67"/>
    <w:rsid w:val="00BB588B"/>
    <w:rsid w:val="00BB61C3"/>
    <w:rsid w:val="00BB772F"/>
    <w:rsid w:val="00BC1312"/>
    <w:rsid w:val="00BC302B"/>
    <w:rsid w:val="00BC5CEC"/>
    <w:rsid w:val="00BC7C69"/>
    <w:rsid w:val="00BD1641"/>
    <w:rsid w:val="00BD30BC"/>
    <w:rsid w:val="00BD350A"/>
    <w:rsid w:val="00BD3838"/>
    <w:rsid w:val="00BD4773"/>
    <w:rsid w:val="00BD482A"/>
    <w:rsid w:val="00BD4C7E"/>
    <w:rsid w:val="00BD5C73"/>
    <w:rsid w:val="00BD7D65"/>
    <w:rsid w:val="00BE1792"/>
    <w:rsid w:val="00BE5F00"/>
    <w:rsid w:val="00BE74F2"/>
    <w:rsid w:val="00BF3338"/>
    <w:rsid w:val="00BF3DAE"/>
    <w:rsid w:val="00BF3E21"/>
    <w:rsid w:val="00BF4E11"/>
    <w:rsid w:val="00BF7463"/>
    <w:rsid w:val="00C013F0"/>
    <w:rsid w:val="00C013F8"/>
    <w:rsid w:val="00C06795"/>
    <w:rsid w:val="00C10483"/>
    <w:rsid w:val="00C1069B"/>
    <w:rsid w:val="00C13109"/>
    <w:rsid w:val="00C1486F"/>
    <w:rsid w:val="00C15C71"/>
    <w:rsid w:val="00C2057A"/>
    <w:rsid w:val="00C2718B"/>
    <w:rsid w:val="00C301CA"/>
    <w:rsid w:val="00C30FE4"/>
    <w:rsid w:val="00C32760"/>
    <w:rsid w:val="00C34B3F"/>
    <w:rsid w:val="00C34B7A"/>
    <w:rsid w:val="00C359C5"/>
    <w:rsid w:val="00C40D00"/>
    <w:rsid w:val="00C41644"/>
    <w:rsid w:val="00C42550"/>
    <w:rsid w:val="00C45410"/>
    <w:rsid w:val="00C47799"/>
    <w:rsid w:val="00C573AE"/>
    <w:rsid w:val="00C60B85"/>
    <w:rsid w:val="00C61A42"/>
    <w:rsid w:val="00C61BCE"/>
    <w:rsid w:val="00C62969"/>
    <w:rsid w:val="00C64C23"/>
    <w:rsid w:val="00C6674C"/>
    <w:rsid w:val="00C6721B"/>
    <w:rsid w:val="00C700C5"/>
    <w:rsid w:val="00C7019A"/>
    <w:rsid w:val="00C765D4"/>
    <w:rsid w:val="00C76FA9"/>
    <w:rsid w:val="00C77065"/>
    <w:rsid w:val="00C77396"/>
    <w:rsid w:val="00C816FF"/>
    <w:rsid w:val="00C83107"/>
    <w:rsid w:val="00C85E6C"/>
    <w:rsid w:val="00C8697D"/>
    <w:rsid w:val="00C86CF3"/>
    <w:rsid w:val="00C8732B"/>
    <w:rsid w:val="00C904C0"/>
    <w:rsid w:val="00CA0067"/>
    <w:rsid w:val="00CA07E3"/>
    <w:rsid w:val="00CA3F24"/>
    <w:rsid w:val="00CA52EC"/>
    <w:rsid w:val="00CA5D12"/>
    <w:rsid w:val="00CB09CE"/>
    <w:rsid w:val="00CB0B19"/>
    <w:rsid w:val="00CB0FA8"/>
    <w:rsid w:val="00CB23C7"/>
    <w:rsid w:val="00CB2FEE"/>
    <w:rsid w:val="00CB3651"/>
    <w:rsid w:val="00CB3E4A"/>
    <w:rsid w:val="00CB79FB"/>
    <w:rsid w:val="00CC3750"/>
    <w:rsid w:val="00CC77AB"/>
    <w:rsid w:val="00CD21D2"/>
    <w:rsid w:val="00CE0360"/>
    <w:rsid w:val="00CE0FD6"/>
    <w:rsid w:val="00CE3782"/>
    <w:rsid w:val="00CE3804"/>
    <w:rsid w:val="00CE3A9B"/>
    <w:rsid w:val="00CE4BCD"/>
    <w:rsid w:val="00CE4DE2"/>
    <w:rsid w:val="00CE67C2"/>
    <w:rsid w:val="00CE772B"/>
    <w:rsid w:val="00CF074B"/>
    <w:rsid w:val="00CF0B08"/>
    <w:rsid w:val="00CF1CC2"/>
    <w:rsid w:val="00CF432A"/>
    <w:rsid w:val="00CF5AC2"/>
    <w:rsid w:val="00D1076C"/>
    <w:rsid w:val="00D11434"/>
    <w:rsid w:val="00D1197D"/>
    <w:rsid w:val="00D12D52"/>
    <w:rsid w:val="00D215B0"/>
    <w:rsid w:val="00D24EA8"/>
    <w:rsid w:val="00D2501D"/>
    <w:rsid w:val="00D25DD2"/>
    <w:rsid w:val="00D26A27"/>
    <w:rsid w:val="00D30289"/>
    <w:rsid w:val="00D31326"/>
    <w:rsid w:val="00D32B6C"/>
    <w:rsid w:val="00D3305C"/>
    <w:rsid w:val="00D3417D"/>
    <w:rsid w:val="00D3715C"/>
    <w:rsid w:val="00D41359"/>
    <w:rsid w:val="00D43B30"/>
    <w:rsid w:val="00D502B2"/>
    <w:rsid w:val="00D50B8C"/>
    <w:rsid w:val="00D66AFE"/>
    <w:rsid w:val="00D67B78"/>
    <w:rsid w:val="00D77174"/>
    <w:rsid w:val="00D8198A"/>
    <w:rsid w:val="00D870EE"/>
    <w:rsid w:val="00D93E5B"/>
    <w:rsid w:val="00D94EFC"/>
    <w:rsid w:val="00D95D6C"/>
    <w:rsid w:val="00DA054A"/>
    <w:rsid w:val="00DA172F"/>
    <w:rsid w:val="00DA4DC7"/>
    <w:rsid w:val="00DA4F7B"/>
    <w:rsid w:val="00DA564B"/>
    <w:rsid w:val="00DB590F"/>
    <w:rsid w:val="00DB6A29"/>
    <w:rsid w:val="00DC034D"/>
    <w:rsid w:val="00DC0A73"/>
    <w:rsid w:val="00DC0F3E"/>
    <w:rsid w:val="00DD0092"/>
    <w:rsid w:val="00DD0CB8"/>
    <w:rsid w:val="00DD2485"/>
    <w:rsid w:val="00DD3B66"/>
    <w:rsid w:val="00DD6423"/>
    <w:rsid w:val="00DE318A"/>
    <w:rsid w:val="00DE3828"/>
    <w:rsid w:val="00DE7506"/>
    <w:rsid w:val="00DE797B"/>
    <w:rsid w:val="00DF0282"/>
    <w:rsid w:val="00DF0588"/>
    <w:rsid w:val="00DF246C"/>
    <w:rsid w:val="00DF362A"/>
    <w:rsid w:val="00DF47AF"/>
    <w:rsid w:val="00DF4A4A"/>
    <w:rsid w:val="00DF558A"/>
    <w:rsid w:val="00DF5B67"/>
    <w:rsid w:val="00E01ECE"/>
    <w:rsid w:val="00E044BD"/>
    <w:rsid w:val="00E127C6"/>
    <w:rsid w:val="00E12A7E"/>
    <w:rsid w:val="00E146CC"/>
    <w:rsid w:val="00E20707"/>
    <w:rsid w:val="00E23BA2"/>
    <w:rsid w:val="00E310A0"/>
    <w:rsid w:val="00E31C01"/>
    <w:rsid w:val="00E32962"/>
    <w:rsid w:val="00E458F5"/>
    <w:rsid w:val="00E5035A"/>
    <w:rsid w:val="00E555EA"/>
    <w:rsid w:val="00E569CA"/>
    <w:rsid w:val="00E56A67"/>
    <w:rsid w:val="00E5759A"/>
    <w:rsid w:val="00E645FD"/>
    <w:rsid w:val="00E70AD8"/>
    <w:rsid w:val="00E721A2"/>
    <w:rsid w:val="00E752C6"/>
    <w:rsid w:val="00E82096"/>
    <w:rsid w:val="00E8217D"/>
    <w:rsid w:val="00E90BD6"/>
    <w:rsid w:val="00E938AC"/>
    <w:rsid w:val="00E94F6D"/>
    <w:rsid w:val="00E95175"/>
    <w:rsid w:val="00E95495"/>
    <w:rsid w:val="00E95ABB"/>
    <w:rsid w:val="00E966CE"/>
    <w:rsid w:val="00EA0F8C"/>
    <w:rsid w:val="00EA190A"/>
    <w:rsid w:val="00EA347E"/>
    <w:rsid w:val="00EA438A"/>
    <w:rsid w:val="00EA514D"/>
    <w:rsid w:val="00EB5D13"/>
    <w:rsid w:val="00EB5EC0"/>
    <w:rsid w:val="00EB6BCF"/>
    <w:rsid w:val="00EB7A72"/>
    <w:rsid w:val="00EC1F1C"/>
    <w:rsid w:val="00EC34F4"/>
    <w:rsid w:val="00EC56E7"/>
    <w:rsid w:val="00ED3A71"/>
    <w:rsid w:val="00ED3F02"/>
    <w:rsid w:val="00ED4992"/>
    <w:rsid w:val="00ED5133"/>
    <w:rsid w:val="00EE1B8C"/>
    <w:rsid w:val="00EE33D3"/>
    <w:rsid w:val="00EE47A1"/>
    <w:rsid w:val="00EE4C96"/>
    <w:rsid w:val="00EE64CA"/>
    <w:rsid w:val="00EF5478"/>
    <w:rsid w:val="00F0269D"/>
    <w:rsid w:val="00F03A7C"/>
    <w:rsid w:val="00F03BC1"/>
    <w:rsid w:val="00F04505"/>
    <w:rsid w:val="00F045B4"/>
    <w:rsid w:val="00F050A7"/>
    <w:rsid w:val="00F06D5E"/>
    <w:rsid w:val="00F06F24"/>
    <w:rsid w:val="00F0749E"/>
    <w:rsid w:val="00F07D81"/>
    <w:rsid w:val="00F1551E"/>
    <w:rsid w:val="00F16129"/>
    <w:rsid w:val="00F2047F"/>
    <w:rsid w:val="00F23290"/>
    <w:rsid w:val="00F23BD8"/>
    <w:rsid w:val="00F27EB2"/>
    <w:rsid w:val="00F305C3"/>
    <w:rsid w:val="00F32121"/>
    <w:rsid w:val="00F35545"/>
    <w:rsid w:val="00F371A1"/>
    <w:rsid w:val="00F40B42"/>
    <w:rsid w:val="00F416BA"/>
    <w:rsid w:val="00F43171"/>
    <w:rsid w:val="00F443F4"/>
    <w:rsid w:val="00F4533F"/>
    <w:rsid w:val="00F45702"/>
    <w:rsid w:val="00F521DC"/>
    <w:rsid w:val="00F53B2D"/>
    <w:rsid w:val="00F5410E"/>
    <w:rsid w:val="00F54616"/>
    <w:rsid w:val="00F628A4"/>
    <w:rsid w:val="00F6425A"/>
    <w:rsid w:val="00F6639F"/>
    <w:rsid w:val="00F718B9"/>
    <w:rsid w:val="00F72947"/>
    <w:rsid w:val="00F748E5"/>
    <w:rsid w:val="00F7495E"/>
    <w:rsid w:val="00F75AFA"/>
    <w:rsid w:val="00F76607"/>
    <w:rsid w:val="00F80DA9"/>
    <w:rsid w:val="00F826D0"/>
    <w:rsid w:val="00F82F54"/>
    <w:rsid w:val="00F84024"/>
    <w:rsid w:val="00F84C5B"/>
    <w:rsid w:val="00F86149"/>
    <w:rsid w:val="00F909E2"/>
    <w:rsid w:val="00F91AAD"/>
    <w:rsid w:val="00F95992"/>
    <w:rsid w:val="00F97D2B"/>
    <w:rsid w:val="00FA1C9B"/>
    <w:rsid w:val="00FA2F77"/>
    <w:rsid w:val="00FA30B9"/>
    <w:rsid w:val="00FA6276"/>
    <w:rsid w:val="00FB2C3F"/>
    <w:rsid w:val="00FB6D3F"/>
    <w:rsid w:val="00FC1111"/>
    <w:rsid w:val="00FC12D2"/>
    <w:rsid w:val="00FC1310"/>
    <w:rsid w:val="00FC175C"/>
    <w:rsid w:val="00FC25ED"/>
    <w:rsid w:val="00FD2DED"/>
    <w:rsid w:val="00FE3568"/>
    <w:rsid w:val="00FE3C9C"/>
    <w:rsid w:val="00FE5D19"/>
    <w:rsid w:val="00FE5FF9"/>
    <w:rsid w:val="00FE6CB8"/>
    <w:rsid w:val="00FE70F5"/>
    <w:rsid w:val="00FF0AE3"/>
    <w:rsid w:val="00FF1453"/>
    <w:rsid w:val="00FF653D"/>
    <w:rsid w:val="010642EB"/>
    <w:rsid w:val="011414BB"/>
    <w:rsid w:val="012113FE"/>
    <w:rsid w:val="01409566"/>
    <w:rsid w:val="0155B81B"/>
    <w:rsid w:val="01822298"/>
    <w:rsid w:val="019329FB"/>
    <w:rsid w:val="019DCFC8"/>
    <w:rsid w:val="019EAE91"/>
    <w:rsid w:val="01AA00AE"/>
    <w:rsid w:val="01DBEACB"/>
    <w:rsid w:val="0203C8E1"/>
    <w:rsid w:val="022F785B"/>
    <w:rsid w:val="023AAC27"/>
    <w:rsid w:val="0242D486"/>
    <w:rsid w:val="02431EA7"/>
    <w:rsid w:val="02B04BB1"/>
    <w:rsid w:val="02C32B21"/>
    <w:rsid w:val="02DDACE7"/>
    <w:rsid w:val="02E9AA01"/>
    <w:rsid w:val="02EA8A35"/>
    <w:rsid w:val="02F3F027"/>
    <w:rsid w:val="0332E28E"/>
    <w:rsid w:val="034A9214"/>
    <w:rsid w:val="034E5512"/>
    <w:rsid w:val="03995BD3"/>
    <w:rsid w:val="03BD0C2A"/>
    <w:rsid w:val="03C2DFAA"/>
    <w:rsid w:val="03C82281"/>
    <w:rsid w:val="03D92994"/>
    <w:rsid w:val="03DEA4E7"/>
    <w:rsid w:val="03F23221"/>
    <w:rsid w:val="045C8F58"/>
    <w:rsid w:val="047BA06B"/>
    <w:rsid w:val="048B7C3A"/>
    <w:rsid w:val="0490C0EC"/>
    <w:rsid w:val="049C1309"/>
    <w:rsid w:val="049F8BEC"/>
    <w:rsid w:val="04C2CA55"/>
    <w:rsid w:val="04F32D61"/>
    <w:rsid w:val="0529AC00"/>
    <w:rsid w:val="0532A837"/>
    <w:rsid w:val="054F3430"/>
    <w:rsid w:val="0551A2EB"/>
    <w:rsid w:val="05715DFD"/>
    <w:rsid w:val="057DF7BE"/>
    <w:rsid w:val="058627BF"/>
    <w:rsid w:val="0589AEDE"/>
    <w:rsid w:val="05AB45C3"/>
    <w:rsid w:val="05B596AA"/>
    <w:rsid w:val="05D84533"/>
    <w:rsid w:val="05DB05CC"/>
    <w:rsid w:val="0624F4E9"/>
    <w:rsid w:val="062602FD"/>
    <w:rsid w:val="062D563C"/>
    <w:rsid w:val="0630A222"/>
    <w:rsid w:val="0640676D"/>
    <w:rsid w:val="06439899"/>
    <w:rsid w:val="06966662"/>
    <w:rsid w:val="06A1EA55"/>
    <w:rsid w:val="06AF8EBF"/>
    <w:rsid w:val="06B2290D"/>
    <w:rsid w:val="06C9A953"/>
    <w:rsid w:val="071645A9"/>
    <w:rsid w:val="0731D608"/>
    <w:rsid w:val="0733B03E"/>
    <w:rsid w:val="073C16EB"/>
    <w:rsid w:val="076E314E"/>
    <w:rsid w:val="07756F31"/>
    <w:rsid w:val="0799CE0A"/>
    <w:rsid w:val="07D99A58"/>
    <w:rsid w:val="07EE3CEE"/>
    <w:rsid w:val="07FECBCD"/>
    <w:rsid w:val="08010AFF"/>
    <w:rsid w:val="082BFE0D"/>
    <w:rsid w:val="08811E0E"/>
    <w:rsid w:val="0888F569"/>
    <w:rsid w:val="0890418F"/>
    <w:rsid w:val="089D383D"/>
    <w:rsid w:val="089E9903"/>
    <w:rsid w:val="08A57B73"/>
    <w:rsid w:val="08CCEE77"/>
    <w:rsid w:val="08EDE07B"/>
    <w:rsid w:val="08F39F5F"/>
    <w:rsid w:val="08F51D9F"/>
    <w:rsid w:val="08FAE1F4"/>
    <w:rsid w:val="0910AF42"/>
    <w:rsid w:val="091541D7"/>
    <w:rsid w:val="0935CBF7"/>
    <w:rsid w:val="098044E1"/>
    <w:rsid w:val="09A0A270"/>
    <w:rsid w:val="09A1F32F"/>
    <w:rsid w:val="09A45909"/>
    <w:rsid w:val="09B81F55"/>
    <w:rsid w:val="09C35BCC"/>
    <w:rsid w:val="09FD5A7E"/>
    <w:rsid w:val="0A064C2B"/>
    <w:rsid w:val="0A0D987B"/>
    <w:rsid w:val="0A4D3170"/>
    <w:rsid w:val="0A4DDD68"/>
    <w:rsid w:val="0A55981D"/>
    <w:rsid w:val="0A55D3F1"/>
    <w:rsid w:val="0A5B5C60"/>
    <w:rsid w:val="0A6A6961"/>
    <w:rsid w:val="0A7A2EF2"/>
    <w:rsid w:val="0A8F0B19"/>
    <w:rsid w:val="0AB71B05"/>
    <w:rsid w:val="0AC3E0A6"/>
    <w:rsid w:val="0AC6A32D"/>
    <w:rsid w:val="0AC99CC4"/>
    <w:rsid w:val="0B16CCED"/>
    <w:rsid w:val="0B28DCA5"/>
    <w:rsid w:val="0B28F1D7"/>
    <w:rsid w:val="0B65624F"/>
    <w:rsid w:val="0B777FE7"/>
    <w:rsid w:val="0B90ECA2"/>
    <w:rsid w:val="0C03F42F"/>
    <w:rsid w:val="0C35A010"/>
    <w:rsid w:val="0C39EB42"/>
    <w:rsid w:val="0C403905"/>
    <w:rsid w:val="0C5797D5"/>
    <w:rsid w:val="0C817C7F"/>
    <w:rsid w:val="0C93B375"/>
    <w:rsid w:val="0CAD3DEE"/>
    <w:rsid w:val="0CCBC320"/>
    <w:rsid w:val="0CDCBC2E"/>
    <w:rsid w:val="0CF274D1"/>
    <w:rsid w:val="0D4B8862"/>
    <w:rsid w:val="0D81E2E9"/>
    <w:rsid w:val="0D85872D"/>
    <w:rsid w:val="0D8A3266"/>
    <w:rsid w:val="0D92846F"/>
    <w:rsid w:val="0D9DC8B1"/>
    <w:rsid w:val="0DA6B256"/>
    <w:rsid w:val="0DB5F301"/>
    <w:rsid w:val="0DC1599E"/>
    <w:rsid w:val="0DC176F4"/>
    <w:rsid w:val="0DCF2D53"/>
    <w:rsid w:val="0E0BDCE1"/>
    <w:rsid w:val="0E4C2E20"/>
    <w:rsid w:val="0E67A0A4"/>
    <w:rsid w:val="0E6D1A1F"/>
    <w:rsid w:val="0E784E17"/>
    <w:rsid w:val="0E9F9E5A"/>
    <w:rsid w:val="0EA163C7"/>
    <w:rsid w:val="0EBCD64B"/>
    <w:rsid w:val="0F05BE55"/>
    <w:rsid w:val="0F101CB7"/>
    <w:rsid w:val="0F81CEC4"/>
    <w:rsid w:val="0F8A6355"/>
    <w:rsid w:val="0FD839EB"/>
    <w:rsid w:val="102A4864"/>
    <w:rsid w:val="10315626"/>
    <w:rsid w:val="10468274"/>
    <w:rsid w:val="1049356E"/>
    <w:rsid w:val="1059C11C"/>
    <w:rsid w:val="10866E77"/>
    <w:rsid w:val="10A873EB"/>
    <w:rsid w:val="10C13FAE"/>
    <w:rsid w:val="10E5DAFC"/>
    <w:rsid w:val="10F07562"/>
    <w:rsid w:val="1115171A"/>
    <w:rsid w:val="111A7399"/>
    <w:rsid w:val="111CC6EC"/>
    <w:rsid w:val="111F53E5"/>
    <w:rsid w:val="1134C059"/>
    <w:rsid w:val="113A1484"/>
    <w:rsid w:val="11552073"/>
    <w:rsid w:val="115F9CB4"/>
    <w:rsid w:val="118B329E"/>
    <w:rsid w:val="1191B0B5"/>
    <w:rsid w:val="1193561F"/>
    <w:rsid w:val="11937622"/>
    <w:rsid w:val="11979BA8"/>
    <w:rsid w:val="11AEE8A6"/>
    <w:rsid w:val="11BAB416"/>
    <w:rsid w:val="11BC47C1"/>
    <w:rsid w:val="11C47710"/>
    <w:rsid w:val="11F013CC"/>
    <w:rsid w:val="1206A2E2"/>
    <w:rsid w:val="120A100F"/>
    <w:rsid w:val="120B2D0A"/>
    <w:rsid w:val="120B301C"/>
    <w:rsid w:val="121876CD"/>
    <w:rsid w:val="1231D2F3"/>
    <w:rsid w:val="124D06B3"/>
    <w:rsid w:val="1251024A"/>
    <w:rsid w:val="12588AA6"/>
    <w:rsid w:val="1284AD82"/>
    <w:rsid w:val="12A6CEE6"/>
    <w:rsid w:val="12BFF743"/>
    <w:rsid w:val="12F37DFF"/>
    <w:rsid w:val="130B79F7"/>
    <w:rsid w:val="130E973D"/>
    <w:rsid w:val="1319BF76"/>
    <w:rsid w:val="132366C1"/>
    <w:rsid w:val="1330DA64"/>
    <w:rsid w:val="13338F7E"/>
    <w:rsid w:val="13496C4F"/>
    <w:rsid w:val="135CBE27"/>
    <w:rsid w:val="13961EA5"/>
    <w:rsid w:val="139E4DF4"/>
    <w:rsid w:val="13AA3919"/>
    <w:rsid w:val="13B2AEF2"/>
    <w:rsid w:val="13BEBFEE"/>
    <w:rsid w:val="13CF3683"/>
    <w:rsid w:val="13E54468"/>
    <w:rsid w:val="142AA6D5"/>
    <w:rsid w:val="144732CE"/>
    <w:rsid w:val="145D012C"/>
    <w:rsid w:val="147A5EDD"/>
    <w:rsid w:val="149A7A66"/>
    <w:rsid w:val="14CE673E"/>
    <w:rsid w:val="14F754E6"/>
    <w:rsid w:val="14FAE0D5"/>
    <w:rsid w:val="15156BA3"/>
    <w:rsid w:val="152A3CE7"/>
    <w:rsid w:val="157B8BFA"/>
    <w:rsid w:val="1595DFC1"/>
    <w:rsid w:val="159E21FB"/>
    <w:rsid w:val="159E4B51"/>
    <w:rsid w:val="15C41956"/>
    <w:rsid w:val="15CA8560"/>
    <w:rsid w:val="15D14D86"/>
    <w:rsid w:val="15E7D770"/>
    <w:rsid w:val="15F55876"/>
    <w:rsid w:val="160E1C23"/>
    <w:rsid w:val="1610CAFA"/>
    <w:rsid w:val="16259C3E"/>
    <w:rsid w:val="16281BAA"/>
    <w:rsid w:val="163261DF"/>
    <w:rsid w:val="16352466"/>
    <w:rsid w:val="163B7808"/>
    <w:rsid w:val="16433A11"/>
    <w:rsid w:val="1656BAB4"/>
    <w:rsid w:val="166A9EA6"/>
    <w:rsid w:val="168E7361"/>
    <w:rsid w:val="16A290E3"/>
    <w:rsid w:val="16C89CFE"/>
    <w:rsid w:val="16EC1A5E"/>
    <w:rsid w:val="16F091CB"/>
    <w:rsid w:val="17138095"/>
    <w:rsid w:val="171B2E9C"/>
    <w:rsid w:val="172EF026"/>
    <w:rsid w:val="17394529"/>
    <w:rsid w:val="174DC57F"/>
    <w:rsid w:val="1762C3AF"/>
    <w:rsid w:val="17A86C7B"/>
    <w:rsid w:val="17F7B86D"/>
    <w:rsid w:val="18077DFE"/>
    <w:rsid w:val="18137031"/>
    <w:rsid w:val="184CEE14"/>
    <w:rsid w:val="1854A8C9"/>
    <w:rsid w:val="18C70770"/>
    <w:rsid w:val="18D62FFA"/>
    <w:rsid w:val="18D88ECD"/>
    <w:rsid w:val="18DDEAAF"/>
    <w:rsid w:val="18E76F07"/>
    <w:rsid w:val="191555C0"/>
    <w:rsid w:val="1924743A"/>
    <w:rsid w:val="193DAE8C"/>
    <w:rsid w:val="194CD682"/>
    <w:rsid w:val="19556C64"/>
    <w:rsid w:val="1969C107"/>
    <w:rsid w:val="1970A40B"/>
    <w:rsid w:val="198CE889"/>
    <w:rsid w:val="198D6583"/>
    <w:rsid w:val="19A2557B"/>
    <w:rsid w:val="19BEF2B9"/>
    <w:rsid w:val="19DC0B92"/>
    <w:rsid w:val="19DE2CB9"/>
    <w:rsid w:val="1A0B024D"/>
    <w:rsid w:val="1A23BA70"/>
    <w:rsid w:val="1A2FFFB7"/>
    <w:rsid w:val="1A3FD7DA"/>
    <w:rsid w:val="1A4125E2"/>
    <w:rsid w:val="1A4B5BCD"/>
    <w:rsid w:val="1A52CF5E"/>
    <w:rsid w:val="1A64CA80"/>
    <w:rsid w:val="1A6BF7BB"/>
    <w:rsid w:val="1A85F3FE"/>
    <w:rsid w:val="1A900295"/>
    <w:rsid w:val="1AB17999"/>
    <w:rsid w:val="1ACF8922"/>
    <w:rsid w:val="1AEED599"/>
    <w:rsid w:val="1AF99059"/>
    <w:rsid w:val="1B005891"/>
    <w:rsid w:val="1B206FC1"/>
    <w:rsid w:val="1B20E700"/>
    <w:rsid w:val="1B275E08"/>
    <w:rsid w:val="1B48163E"/>
    <w:rsid w:val="1B58F21A"/>
    <w:rsid w:val="1B5B3B7A"/>
    <w:rsid w:val="1B7AC832"/>
    <w:rsid w:val="1B7D7479"/>
    <w:rsid w:val="1B9FCCC7"/>
    <w:rsid w:val="1BA0A0F8"/>
    <w:rsid w:val="1BB51A38"/>
    <w:rsid w:val="1BB8039D"/>
    <w:rsid w:val="1BCB3417"/>
    <w:rsid w:val="1BDE6225"/>
    <w:rsid w:val="1BE48B10"/>
    <w:rsid w:val="1BEE9FBF"/>
    <w:rsid w:val="1BF17335"/>
    <w:rsid w:val="1BFAD965"/>
    <w:rsid w:val="1BFCFA8C"/>
    <w:rsid w:val="1C075815"/>
    <w:rsid w:val="1C128D83"/>
    <w:rsid w:val="1CAABF32"/>
    <w:rsid w:val="1CD3673D"/>
    <w:rsid w:val="1CF78277"/>
    <w:rsid w:val="1D0C9546"/>
    <w:rsid w:val="1D35B578"/>
    <w:rsid w:val="1D52EC5F"/>
    <w:rsid w:val="1D5E9505"/>
    <w:rsid w:val="1D700538"/>
    <w:rsid w:val="1D711957"/>
    <w:rsid w:val="1D8F4920"/>
    <w:rsid w:val="1DCEC694"/>
    <w:rsid w:val="1E0889B7"/>
    <w:rsid w:val="1E11144B"/>
    <w:rsid w:val="1E23FC3B"/>
    <w:rsid w:val="1E506E65"/>
    <w:rsid w:val="1E635FFE"/>
    <w:rsid w:val="1E79FB30"/>
    <w:rsid w:val="1E93238D"/>
    <w:rsid w:val="1E9544B4"/>
    <w:rsid w:val="1E95BDDB"/>
    <w:rsid w:val="1EAAD927"/>
    <w:rsid w:val="1ED1DCB5"/>
    <w:rsid w:val="1ED6EB8C"/>
    <w:rsid w:val="1EE26F7F"/>
    <w:rsid w:val="1F0CCF2D"/>
    <w:rsid w:val="1F2D748B"/>
    <w:rsid w:val="1F666815"/>
    <w:rsid w:val="1F9D9445"/>
    <w:rsid w:val="1FA64293"/>
    <w:rsid w:val="1FB5B407"/>
    <w:rsid w:val="1FC4FF3E"/>
    <w:rsid w:val="1FCB8265"/>
    <w:rsid w:val="1FED80C3"/>
    <w:rsid w:val="1FF6186A"/>
    <w:rsid w:val="2011C677"/>
    <w:rsid w:val="201A0374"/>
    <w:rsid w:val="2046DF90"/>
    <w:rsid w:val="20506488"/>
    <w:rsid w:val="205DAFDD"/>
    <w:rsid w:val="207C8D09"/>
    <w:rsid w:val="207D69E6"/>
    <w:rsid w:val="2083ECDC"/>
    <w:rsid w:val="20AD9A47"/>
    <w:rsid w:val="20D0C84C"/>
    <w:rsid w:val="20DB393F"/>
    <w:rsid w:val="20FDFCCB"/>
    <w:rsid w:val="216F2AD1"/>
    <w:rsid w:val="2177669B"/>
    <w:rsid w:val="217F4C33"/>
    <w:rsid w:val="21838DD1"/>
    <w:rsid w:val="21A83F48"/>
    <w:rsid w:val="221370EF"/>
    <w:rsid w:val="22317236"/>
    <w:rsid w:val="224BE5CE"/>
    <w:rsid w:val="22518779"/>
    <w:rsid w:val="2280E566"/>
    <w:rsid w:val="2299EF88"/>
    <w:rsid w:val="22B82AEC"/>
    <w:rsid w:val="22D5810A"/>
    <w:rsid w:val="22DA9AA7"/>
    <w:rsid w:val="22E35BC9"/>
    <w:rsid w:val="22FA61BB"/>
    <w:rsid w:val="22FC32BB"/>
    <w:rsid w:val="230CC19A"/>
    <w:rsid w:val="237F1F50"/>
    <w:rsid w:val="237F859D"/>
    <w:rsid w:val="2387D5BC"/>
    <w:rsid w:val="238B922E"/>
    <w:rsid w:val="2394DD73"/>
    <w:rsid w:val="23CD6C9D"/>
    <w:rsid w:val="23D02EB3"/>
    <w:rsid w:val="23EDFC73"/>
    <w:rsid w:val="240457B3"/>
    <w:rsid w:val="242582AF"/>
    <w:rsid w:val="243C05D5"/>
    <w:rsid w:val="244C6BE8"/>
    <w:rsid w:val="2475A02C"/>
    <w:rsid w:val="24774843"/>
    <w:rsid w:val="2489FBA0"/>
    <w:rsid w:val="24E58289"/>
    <w:rsid w:val="24EF87BC"/>
    <w:rsid w:val="250A328D"/>
    <w:rsid w:val="2525CEE4"/>
    <w:rsid w:val="256AA878"/>
    <w:rsid w:val="2575930A"/>
    <w:rsid w:val="25818E62"/>
    <w:rsid w:val="25866AA9"/>
    <w:rsid w:val="259C2200"/>
    <w:rsid w:val="25AA6001"/>
    <w:rsid w:val="25AE5913"/>
    <w:rsid w:val="25AFD5FD"/>
    <w:rsid w:val="25EAD035"/>
    <w:rsid w:val="25EF0F5F"/>
    <w:rsid w:val="25FE83CE"/>
    <w:rsid w:val="262FC2EE"/>
    <w:rsid w:val="2632CF7F"/>
    <w:rsid w:val="26331C17"/>
    <w:rsid w:val="263B0978"/>
    <w:rsid w:val="2653404E"/>
    <w:rsid w:val="26610CD3"/>
    <w:rsid w:val="26EA6339"/>
    <w:rsid w:val="2707DB6E"/>
    <w:rsid w:val="271A7FA4"/>
    <w:rsid w:val="27A65233"/>
    <w:rsid w:val="27AA1855"/>
    <w:rsid w:val="27B32481"/>
    <w:rsid w:val="27E2D6F3"/>
    <w:rsid w:val="27EE2910"/>
    <w:rsid w:val="2807DB72"/>
    <w:rsid w:val="28178167"/>
    <w:rsid w:val="281D51A1"/>
    <w:rsid w:val="2824B2F4"/>
    <w:rsid w:val="282A1742"/>
    <w:rsid w:val="2839FF26"/>
    <w:rsid w:val="283EC8A5"/>
    <w:rsid w:val="2856C49D"/>
    <w:rsid w:val="286B95E1"/>
    <w:rsid w:val="291537E1"/>
    <w:rsid w:val="291D4526"/>
    <w:rsid w:val="2920BBD4"/>
    <w:rsid w:val="2950357F"/>
    <w:rsid w:val="29653CD7"/>
    <w:rsid w:val="296C705E"/>
    <w:rsid w:val="297513A5"/>
    <w:rsid w:val="29770AF0"/>
    <w:rsid w:val="297F2D53"/>
    <w:rsid w:val="29A69828"/>
    <w:rsid w:val="29C75301"/>
    <w:rsid w:val="29F0B484"/>
    <w:rsid w:val="2A36917C"/>
    <w:rsid w:val="2A5EA562"/>
    <w:rsid w:val="2A7B5066"/>
    <w:rsid w:val="2A895154"/>
    <w:rsid w:val="2AFD5444"/>
    <w:rsid w:val="2B15B1E4"/>
    <w:rsid w:val="2B4052F5"/>
    <w:rsid w:val="2B50E1D4"/>
    <w:rsid w:val="2B51EFE8"/>
    <w:rsid w:val="2B5C15A0"/>
    <w:rsid w:val="2BA99092"/>
    <w:rsid w:val="2BAC540C"/>
    <w:rsid w:val="2BC2534D"/>
    <w:rsid w:val="2BC565FB"/>
    <w:rsid w:val="2C4CF7FB"/>
    <w:rsid w:val="2C691D4B"/>
    <w:rsid w:val="2C997EB4"/>
    <w:rsid w:val="2CD0D390"/>
    <w:rsid w:val="2CD72B28"/>
    <w:rsid w:val="2CE1802B"/>
    <w:rsid w:val="2D002ADD"/>
    <w:rsid w:val="2D22ADDC"/>
    <w:rsid w:val="2D4035F4"/>
    <w:rsid w:val="2D42566B"/>
    <w:rsid w:val="2D537FC1"/>
    <w:rsid w:val="2D959E6C"/>
    <w:rsid w:val="2DA7AE24"/>
    <w:rsid w:val="2DBCCF8F"/>
    <w:rsid w:val="2DD8FEE0"/>
    <w:rsid w:val="2DE8FD39"/>
    <w:rsid w:val="2DF201E8"/>
    <w:rsid w:val="2DF5F264"/>
    <w:rsid w:val="2E20B48D"/>
    <w:rsid w:val="2E217AA0"/>
    <w:rsid w:val="2E33BEB2"/>
    <w:rsid w:val="2E42F42F"/>
    <w:rsid w:val="2E64FB91"/>
    <w:rsid w:val="2E7B5E10"/>
    <w:rsid w:val="2EB782EE"/>
    <w:rsid w:val="2ECBA579"/>
    <w:rsid w:val="2ECDCC76"/>
    <w:rsid w:val="2EDFA361"/>
    <w:rsid w:val="2EE7A899"/>
    <w:rsid w:val="2F1FE1EF"/>
    <w:rsid w:val="2F275638"/>
    <w:rsid w:val="2F67EAF3"/>
    <w:rsid w:val="2F6AA8AE"/>
    <w:rsid w:val="2F9088C2"/>
    <w:rsid w:val="2FE42165"/>
    <w:rsid w:val="2FE5C97C"/>
    <w:rsid w:val="302B9213"/>
    <w:rsid w:val="302ED235"/>
    <w:rsid w:val="303082E2"/>
    <w:rsid w:val="3042B9D8"/>
    <w:rsid w:val="30448AD8"/>
    <w:rsid w:val="306E886A"/>
    <w:rsid w:val="3099C07F"/>
    <w:rsid w:val="3099D3C8"/>
    <w:rsid w:val="30B16F73"/>
    <w:rsid w:val="30DE4182"/>
    <w:rsid w:val="30F480E0"/>
    <w:rsid w:val="30FB4367"/>
    <w:rsid w:val="3121435A"/>
    <w:rsid w:val="3135068A"/>
    <w:rsid w:val="3146240B"/>
    <w:rsid w:val="31462E04"/>
    <w:rsid w:val="3164F964"/>
    <w:rsid w:val="3191A6BF"/>
    <w:rsid w:val="31DA94E4"/>
    <w:rsid w:val="31E5F3E2"/>
    <w:rsid w:val="31ED4200"/>
    <w:rsid w:val="31F1B461"/>
    <w:rsid w:val="31F379CE"/>
    <w:rsid w:val="3204974F"/>
    <w:rsid w:val="32247ABC"/>
    <w:rsid w:val="322EF09B"/>
    <w:rsid w:val="325905DF"/>
    <w:rsid w:val="3286E409"/>
    <w:rsid w:val="32A9E236"/>
    <w:rsid w:val="32B13127"/>
    <w:rsid w:val="32BE8061"/>
    <w:rsid w:val="32D53BD7"/>
    <w:rsid w:val="3320D8D3"/>
    <w:rsid w:val="33325ACE"/>
    <w:rsid w:val="33625C53"/>
    <w:rsid w:val="338FA867"/>
    <w:rsid w:val="33A6D7F4"/>
    <w:rsid w:val="33CD171B"/>
    <w:rsid w:val="34022706"/>
    <w:rsid w:val="340B6BB5"/>
    <w:rsid w:val="340F1703"/>
    <w:rsid w:val="34160552"/>
    <w:rsid w:val="3457B504"/>
    <w:rsid w:val="345C549A"/>
    <w:rsid w:val="34AFF991"/>
    <w:rsid w:val="34B1B2BB"/>
    <w:rsid w:val="34E1682C"/>
    <w:rsid w:val="34E3C6BC"/>
    <w:rsid w:val="3535C03B"/>
    <w:rsid w:val="355CCE30"/>
    <w:rsid w:val="35738A0B"/>
    <w:rsid w:val="357B781C"/>
    <w:rsid w:val="35BADF65"/>
    <w:rsid w:val="3623DF7C"/>
    <w:rsid w:val="36246D29"/>
    <w:rsid w:val="363A7193"/>
    <w:rsid w:val="365D8FFE"/>
    <w:rsid w:val="3668A3A7"/>
    <w:rsid w:val="367705C7"/>
    <w:rsid w:val="367952A9"/>
    <w:rsid w:val="368DAAC6"/>
    <w:rsid w:val="3692658B"/>
    <w:rsid w:val="369F68C2"/>
    <w:rsid w:val="36C07121"/>
    <w:rsid w:val="36C1722B"/>
    <w:rsid w:val="36D0808E"/>
    <w:rsid w:val="3734BB65"/>
    <w:rsid w:val="37498CA9"/>
    <w:rsid w:val="377CBCDC"/>
    <w:rsid w:val="3790C414"/>
    <w:rsid w:val="3794A41F"/>
    <w:rsid w:val="379948D5"/>
    <w:rsid w:val="37D5D917"/>
    <w:rsid w:val="37D89C91"/>
    <w:rsid w:val="37EF81B5"/>
    <w:rsid w:val="38131551"/>
    <w:rsid w:val="381D9C61"/>
    <w:rsid w:val="386AA694"/>
    <w:rsid w:val="387005AD"/>
    <w:rsid w:val="387C52EE"/>
    <w:rsid w:val="387CBA77"/>
    <w:rsid w:val="38912F15"/>
    <w:rsid w:val="38954CB0"/>
    <w:rsid w:val="38A61796"/>
    <w:rsid w:val="38CDA201"/>
    <w:rsid w:val="3906BAEE"/>
    <w:rsid w:val="3940C955"/>
    <w:rsid w:val="3940E5B8"/>
    <w:rsid w:val="39422CE1"/>
    <w:rsid w:val="3962E101"/>
    <w:rsid w:val="3977B245"/>
    <w:rsid w:val="399DB238"/>
    <w:rsid w:val="39B17568"/>
    <w:rsid w:val="39B996B2"/>
    <w:rsid w:val="39CF323F"/>
    <w:rsid w:val="3A08A964"/>
    <w:rsid w:val="3A112340"/>
    <w:rsid w:val="3A25F98F"/>
    <w:rsid w:val="3A5796DC"/>
    <w:rsid w:val="3A7FA010"/>
    <w:rsid w:val="3AA8069F"/>
    <w:rsid w:val="3AD269A1"/>
    <w:rsid w:val="3AFA8282"/>
    <w:rsid w:val="3B05D49F"/>
    <w:rsid w:val="3B138EE6"/>
    <w:rsid w:val="3B289170"/>
    <w:rsid w:val="3B37BEBC"/>
    <w:rsid w:val="3B3F5951"/>
    <w:rsid w:val="3B49CB06"/>
    <w:rsid w:val="3B5702A4"/>
    <w:rsid w:val="3B834170"/>
    <w:rsid w:val="3BA6BED0"/>
    <w:rsid w:val="3BBE74E6"/>
    <w:rsid w:val="3BD0CC04"/>
    <w:rsid w:val="3BF8CD49"/>
    <w:rsid w:val="3BFFDB0B"/>
    <w:rsid w:val="3C150759"/>
    <w:rsid w:val="3C1C832C"/>
    <w:rsid w:val="3C284601"/>
    <w:rsid w:val="3C3000B6"/>
    <w:rsid w:val="3C5ADD11"/>
    <w:rsid w:val="3C768A41"/>
    <w:rsid w:val="3CA7BE00"/>
    <w:rsid w:val="3CB4A544"/>
    <w:rsid w:val="3CD37A9D"/>
    <w:rsid w:val="3D30D988"/>
    <w:rsid w:val="3D31902E"/>
    <w:rsid w:val="3D3973B6"/>
    <w:rsid w:val="3D50BE54"/>
    <w:rsid w:val="3D7FD3C8"/>
    <w:rsid w:val="3D91710A"/>
    <w:rsid w:val="3D925C70"/>
    <w:rsid w:val="3D933BE9"/>
    <w:rsid w:val="3D9D71D4"/>
    <w:rsid w:val="3DAE7BC8"/>
    <w:rsid w:val="3DBDD1EE"/>
    <w:rsid w:val="3DBE98B1"/>
    <w:rsid w:val="3DCC8CC4"/>
    <w:rsid w:val="3DD008E4"/>
    <w:rsid w:val="3E038FA0"/>
    <w:rsid w:val="3E0D692C"/>
    <w:rsid w:val="3E475F55"/>
    <w:rsid w:val="3E4BA660"/>
    <w:rsid w:val="3E4DE8A0"/>
    <w:rsid w:val="3E72312E"/>
    <w:rsid w:val="3E8AA9F5"/>
    <w:rsid w:val="3E993FD0"/>
    <w:rsid w:val="3EAB0821"/>
    <w:rsid w:val="3EAD5181"/>
    <w:rsid w:val="3EBB562F"/>
    <w:rsid w:val="3ED1CB00"/>
    <w:rsid w:val="3EDD143E"/>
    <w:rsid w:val="3EDF07BC"/>
    <w:rsid w:val="3F109C0B"/>
    <w:rsid w:val="3F1A585C"/>
    <w:rsid w:val="3F1E3B11"/>
    <w:rsid w:val="3F1EF5CB"/>
    <w:rsid w:val="3F5FE45F"/>
    <w:rsid w:val="3F603795"/>
    <w:rsid w:val="3F7024D5"/>
    <w:rsid w:val="3F865973"/>
    <w:rsid w:val="3FA37609"/>
    <w:rsid w:val="3FE0BFE4"/>
    <w:rsid w:val="3FF35686"/>
    <w:rsid w:val="400629DA"/>
    <w:rsid w:val="40157F99"/>
    <w:rsid w:val="40257D44"/>
    <w:rsid w:val="4046F6D3"/>
    <w:rsid w:val="405247F5"/>
    <w:rsid w:val="405A00EC"/>
    <w:rsid w:val="406EC956"/>
    <w:rsid w:val="406F9D87"/>
    <w:rsid w:val="40C21B3F"/>
    <w:rsid w:val="40D7B000"/>
    <w:rsid w:val="410CA187"/>
    <w:rsid w:val="410D9DF3"/>
    <w:rsid w:val="415BADD2"/>
    <w:rsid w:val="4174789E"/>
    <w:rsid w:val="4192EE62"/>
    <w:rsid w:val="41AF853E"/>
    <w:rsid w:val="41CC1137"/>
    <w:rsid w:val="41D0E092"/>
    <w:rsid w:val="41E75ABB"/>
    <w:rsid w:val="42080075"/>
    <w:rsid w:val="4209218D"/>
    <w:rsid w:val="42198366"/>
    <w:rsid w:val="423F01C7"/>
    <w:rsid w:val="4254F187"/>
    <w:rsid w:val="42CA6478"/>
    <w:rsid w:val="42EA31D6"/>
    <w:rsid w:val="42EB3E15"/>
    <w:rsid w:val="42F3E15C"/>
    <w:rsid w:val="42FBCCF4"/>
    <w:rsid w:val="4304AA8D"/>
    <w:rsid w:val="431B10D0"/>
    <w:rsid w:val="432B0F6A"/>
    <w:rsid w:val="433BD0C5"/>
    <w:rsid w:val="43445A50"/>
    <w:rsid w:val="435A6567"/>
    <w:rsid w:val="435C3667"/>
    <w:rsid w:val="437998A9"/>
    <w:rsid w:val="43A8EE31"/>
    <w:rsid w:val="43D602E3"/>
    <w:rsid w:val="43EE61EA"/>
    <w:rsid w:val="43F847AE"/>
    <w:rsid w:val="43FFB04E"/>
    <w:rsid w:val="440DE33B"/>
    <w:rsid w:val="4424ADB8"/>
    <w:rsid w:val="444CC65C"/>
    <w:rsid w:val="44558805"/>
    <w:rsid w:val="446122EC"/>
    <w:rsid w:val="4491E4C6"/>
    <w:rsid w:val="44A37400"/>
    <w:rsid w:val="44B48AAF"/>
    <w:rsid w:val="44DE27DB"/>
    <w:rsid w:val="4506A241"/>
    <w:rsid w:val="455B6D6E"/>
    <w:rsid w:val="45C9FB25"/>
    <w:rsid w:val="45E8A37A"/>
    <w:rsid w:val="460EA9C2"/>
    <w:rsid w:val="463B7B7A"/>
    <w:rsid w:val="465ED7A1"/>
    <w:rsid w:val="466272E4"/>
    <w:rsid w:val="468368ED"/>
    <w:rsid w:val="469B17BC"/>
    <w:rsid w:val="46B0B299"/>
    <w:rsid w:val="46DCF165"/>
    <w:rsid w:val="46F93415"/>
    <w:rsid w:val="46F9CD85"/>
    <w:rsid w:val="471B186B"/>
    <w:rsid w:val="4782CDD2"/>
    <w:rsid w:val="4796C73A"/>
    <w:rsid w:val="47C6BFDF"/>
    <w:rsid w:val="47FE45CC"/>
    <w:rsid w:val="480AD8C2"/>
    <w:rsid w:val="4818AA3C"/>
    <w:rsid w:val="486F06CB"/>
    <w:rsid w:val="487BF051"/>
    <w:rsid w:val="48876154"/>
    <w:rsid w:val="488CF0D6"/>
    <w:rsid w:val="48A7F4EF"/>
    <w:rsid w:val="48CF62CB"/>
    <w:rsid w:val="48E0EFB7"/>
    <w:rsid w:val="491F7440"/>
    <w:rsid w:val="4981D8F5"/>
    <w:rsid w:val="49BA2799"/>
    <w:rsid w:val="49FB3866"/>
    <w:rsid w:val="4A069BD4"/>
    <w:rsid w:val="4A45302A"/>
    <w:rsid w:val="4A46C17C"/>
    <w:rsid w:val="4A5960DD"/>
    <w:rsid w:val="4A61A872"/>
    <w:rsid w:val="4ABA5E3A"/>
    <w:rsid w:val="4AC50F18"/>
    <w:rsid w:val="4AD9B074"/>
    <w:rsid w:val="4AF704C8"/>
    <w:rsid w:val="4B0ABC97"/>
    <w:rsid w:val="4B4EA885"/>
    <w:rsid w:val="4B6700FB"/>
    <w:rsid w:val="4B77C2D8"/>
    <w:rsid w:val="4B7C2D49"/>
    <w:rsid w:val="4B93FE7D"/>
    <w:rsid w:val="4BA0E45B"/>
    <w:rsid w:val="4BDA611C"/>
    <w:rsid w:val="4BE38E40"/>
    <w:rsid w:val="4C262037"/>
    <w:rsid w:val="4C4AF5DE"/>
    <w:rsid w:val="4C8F5DD4"/>
    <w:rsid w:val="4CAB71EF"/>
    <w:rsid w:val="4CB34D6C"/>
    <w:rsid w:val="4CDA3E78"/>
    <w:rsid w:val="4CE4937B"/>
    <w:rsid w:val="4D325E94"/>
    <w:rsid w:val="4D352444"/>
    <w:rsid w:val="4D62FD66"/>
    <w:rsid w:val="4D934F5F"/>
    <w:rsid w:val="4DB94604"/>
    <w:rsid w:val="4DCD666D"/>
    <w:rsid w:val="4DDA1E30"/>
    <w:rsid w:val="4DF95B24"/>
    <w:rsid w:val="4E131CCA"/>
    <w:rsid w:val="4E2BC975"/>
    <w:rsid w:val="4E617A03"/>
    <w:rsid w:val="4E6E96DD"/>
    <w:rsid w:val="4E6EAE33"/>
    <w:rsid w:val="4E720C98"/>
    <w:rsid w:val="4E767E18"/>
    <w:rsid w:val="4E80A9C5"/>
    <w:rsid w:val="4E817E4C"/>
    <w:rsid w:val="4EBFADC6"/>
    <w:rsid w:val="4F120367"/>
    <w:rsid w:val="4F183292"/>
    <w:rsid w:val="4F4876A0"/>
    <w:rsid w:val="4F657923"/>
    <w:rsid w:val="4F8759E4"/>
    <w:rsid w:val="4F9904F5"/>
    <w:rsid w:val="4F9B3451"/>
    <w:rsid w:val="4FAAA473"/>
    <w:rsid w:val="4FEB94BB"/>
    <w:rsid w:val="501018D2"/>
    <w:rsid w:val="50133618"/>
    <w:rsid w:val="504CA914"/>
    <w:rsid w:val="50511F45"/>
    <w:rsid w:val="506B94DB"/>
    <w:rsid w:val="5089A820"/>
    <w:rsid w:val="50B1C489"/>
    <w:rsid w:val="50EAABAF"/>
    <w:rsid w:val="51121EB9"/>
    <w:rsid w:val="5116C1D8"/>
    <w:rsid w:val="5117B7F3"/>
    <w:rsid w:val="511A122D"/>
    <w:rsid w:val="512935C9"/>
    <w:rsid w:val="512D8869"/>
    <w:rsid w:val="5133FAED"/>
    <w:rsid w:val="51417CA6"/>
    <w:rsid w:val="5159EF50"/>
    <w:rsid w:val="51801EAA"/>
    <w:rsid w:val="51BCC9FB"/>
    <w:rsid w:val="51C2C018"/>
    <w:rsid w:val="51C88214"/>
    <w:rsid w:val="51D4B028"/>
    <w:rsid w:val="51F5A1B6"/>
    <w:rsid w:val="521F33D2"/>
    <w:rsid w:val="5221C533"/>
    <w:rsid w:val="5243EE7A"/>
    <w:rsid w:val="5258FDA8"/>
    <w:rsid w:val="5263390C"/>
    <w:rsid w:val="529ACF67"/>
    <w:rsid w:val="52B5BAE4"/>
    <w:rsid w:val="52BAF8E5"/>
    <w:rsid w:val="52DD3887"/>
    <w:rsid w:val="52DE1750"/>
    <w:rsid w:val="530BF3EE"/>
    <w:rsid w:val="531569D5"/>
    <w:rsid w:val="531B538A"/>
    <w:rsid w:val="5333E3B7"/>
    <w:rsid w:val="5336376C"/>
    <w:rsid w:val="5337DF83"/>
    <w:rsid w:val="534331A0"/>
    <w:rsid w:val="53507EFA"/>
    <w:rsid w:val="53568FB6"/>
    <w:rsid w:val="535A2449"/>
    <w:rsid w:val="53939DA6"/>
    <w:rsid w:val="539ABB9C"/>
    <w:rsid w:val="539CF9D3"/>
    <w:rsid w:val="53A9F67B"/>
    <w:rsid w:val="53C7E0F2"/>
    <w:rsid w:val="53EDFA97"/>
    <w:rsid w:val="53F89C27"/>
    <w:rsid w:val="54059560"/>
    <w:rsid w:val="5455644A"/>
    <w:rsid w:val="546ABC9B"/>
    <w:rsid w:val="54831752"/>
    <w:rsid w:val="54885FBB"/>
    <w:rsid w:val="54983A12"/>
    <w:rsid w:val="54ACF4D1"/>
    <w:rsid w:val="54B4C60B"/>
    <w:rsid w:val="54B70F6B"/>
    <w:rsid w:val="54CBE0AF"/>
    <w:rsid w:val="54E3BCC6"/>
    <w:rsid w:val="54FF7F71"/>
    <w:rsid w:val="556EEE31"/>
    <w:rsid w:val="558106A2"/>
    <w:rsid w:val="5604502D"/>
    <w:rsid w:val="562F3B2E"/>
    <w:rsid w:val="56329620"/>
    <w:rsid w:val="566005B0"/>
    <w:rsid w:val="567210F6"/>
    <w:rsid w:val="567E023C"/>
    <w:rsid w:val="5683176B"/>
    <w:rsid w:val="568AA9E2"/>
    <w:rsid w:val="568ECC3A"/>
    <w:rsid w:val="56A767B7"/>
    <w:rsid w:val="56CE7472"/>
    <w:rsid w:val="56D58234"/>
    <w:rsid w:val="5706DE9E"/>
    <w:rsid w:val="571091A9"/>
    <w:rsid w:val="571162AC"/>
    <w:rsid w:val="57175BDD"/>
    <w:rsid w:val="571839C1"/>
    <w:rsid w:val="571C1E95"/>
    <w:rsid w:val="572A9A85"/>
    <w:rsid w:val="572BE8C2"/>
    <w:rsid w:val="573AD34D"/>
    <w:rsid w:val="573D30FA"/>
    <w:rsid w:val="575C52CC"/>
    <w:rsid w:val="57656BBC"/>
    <w:rsid w:val="5774EC5F"/>
    <w:rsid w:val="57813AC3"/>
    <w:rsid w:val="5781E39C"/>
    <w:rsid w:val="5786004D"/>
    <w:rsid w:val="57AD212D"/>
    <w:rsid w:val="57B7BDE1"/>
    <w:rsid w:val="57C930D4"/>
    <w:rsid w:val="57D5CF21"/>
    <w:rsid w:val="57DBE312"/>
    <w:rsid w:val="57EEF77E"/>
    <w:rsid w:val="580AE208"/>
    <w:rsid w:val="58516C7D"/>
    <w:rsid w:val="585A2BDC"/>
    <w:rsid w:val="586073CF"/>
    <w:rsid w:val="587318FD"/>
    <w:rsid w:val="58A5B00D"/>
    <w:rsid w:val="58F20AA5"/>
    <w:rsid w:val="5909EAE4"/>
    <w:rsid w:val="590D01EE"/>
    <w:rsid w:val="5925FEBF"/>
    <w:rsid w:val="5926084E"/>
    <w:rsid w:val="59272F90"/>
    <w:rsid w:val="59361435"/>
    <w:rsid w:val="595ED7F6"/>
    <w:rsid w:val="59768330"/>
    <w:rsid w:val="59C086CD"/>
    <w:rsid w:val="59D1CBA2"/>
    <w:rsid w:val="59DD2F6C"/>
    <w:rsid w:val="59E47B92"/>
    <w:rsid w:val="59EC97AD"/>
    <w:rsid w:val="5A0EE36E"/>
    <w:rsid w:val="5A128728"/>
    <w:rsid w:val="5A5F45EF"/>
    <w:rsid w:val="5A799D3C"/>
    <w:rsid w:val="5AAE72C9"/>
    <w:rsid w:val="5AB0EE0F"/>
    <w:rsid w:val="5ADB2024"/>
    <w:rsid w:val="5AE0999F"/>
    <w:rsid w:val="5AE109D9"/>
    <w:rsid w:val="5AE3A427"/>
    <w:rsid w:val="5AFCA7CB"/>
    <w:rsid w:val="5B52BE3C"/>
    <w:rsid w:val="5B6B470A"/>
    <w:rsid w:val="5B762CF0"/>
    <w:rsid w:val="5B7E5246"/>
    <w:rsid w:val="5B8D1F96"/>
    <w:rsid w:val="5B919CE4"/>
    <w:rsid w:val="5B9BEAB4"/>
    <w:rsid w:val="5BA9D220"/>
    <w:rsid w:val="5BC21FEA"/>
    <w:rsid w:val="5BF683C4"/>
    <w:rsid w:val="5BFF07C7"/>
    <w:rsid w:val="5C1FB808"/>
    <w:rsid w:val="5C3154FB"/>
    <w:rsid w:val="5C3D5C16"/>
    <w:rsid w:val="5C58D0F5"/>
    <w:rsid w:val="5C68958B"/>
    <w:rsid w:val="5C750B05"/>
    <w:rsid w:val="5C7B8A8F"/>
    <w:rsid w:val="5C998484"/>
    <w:rsid w:val="5C9F68C3"/>
    <w:rsid w:val="5CE211E0"/>
    <w:rsid w:val="5D0BACB9"/>
    <w:rsid w:val="5D0F6511"/>
    <w:rsid w:val="5D46BCF1"/>
    <w:rsid w:val="5D546F2E"/>
    <w:rsid w:val="5D5E96D6"/>
    <w:rsid w:val="5D6BAF97"/>
    <w:rsid w:val="5D914A71"/>
    <w:rsid w:val="5DA83FD9"/>
    <w:rsid w:val="5DC1FEB3"/>
    <w:rsid w:val="5DDA66AF"/>
    <w:rsid w:val="5DDD7137"/>
    <w:rsid w:val="5DE2A38A"/>
    <w:rsid w:val="5DEAEBE0"/>
    <w:rsid w:val="5DF9EA3A"/>
    <w:rsid w:val="5E16E433"/>
    <w:rsid w:val="5E57EAA6"/>
    <w:rsid w:val="5E59546F"/>
    <w:rsid w:val="5E5EF868"/>
    <w:rsid w:val="5E700416"/>
    <w:rsid w:val="5EA409E3"/>
    <w:rsid w:val="5EB1B2D9"/>
    <w:rsid w:val="5ED166FB"/>
    <w:rsid w:val="5EEE7FD4"/>
    <w:rsid w:val="5EF11A22"/>
    <w:rsid w:val="5F00DFB3"/>
    <w:rsid w:val="5F40C023"/>
    <w:rsid w:val="5F440252"/>
    <w:rsid w:val="5F470685"/>
    <w:rsid w:val="5F484807"/>
    <w:rsid w:val="5F4A1907"/>
    <w:rsid w:val="5F51F112"/>
    <w:rsid w:val="5F671D60"/>
    <w:rsid w:val="5F711519"/>
    <w:rsid w:val="5F7A5C08"/>
    <w:rsid w:val="5F8216BD"/>
    <w:rsid w:val="5F8B96DF"/>
    <w:rsid w:val="5F93CABB"/>
    <w:rsid w:val="5FA4AB83"/>
    <w:rsid w:val="5FBEACAD"/>
    <w:rsid w:val="5FC11A52"/>
    <w:rsid w:val="5FC3E583"/>
    <w:rsid w:val="5FF8C5F3"/>
    <w:rsid w:val="60052480"/>
    <w:rsid w:val="601DB899"/>
    <w:rsid w:val="602590A4"/>
    <w:rsid w:val="604C52D3"/>
    <w:rsid w:val="6060B829"/>
    <w:rsid w:val="6063ABA7"/>
    <w:rsid w:val="60813735"/>
    <w:rsid w:val="6082EF8F"/>
    <w:rsid w:val="608B89BD"/>
    <w:rsid w:val="6090A929"/>
    <w:rsid w:val="60C38678"/>
    <w:rsid w:val="60CECD02"/>
    <w:rsid w:val="60EF87DB"/>
    <w:rsid w:val="610091CF"/>
    <w:rsid w:val="61085DA0"/>
    <w:rsid w:val="61114E41"/>
    <w:rsid w:val="6113BA36"/>
    <w:rsid w:val="612C73EE"/>
    <w:rsid w:val="6170BEE5"/>
    <w:rsid w:val="617F6720"/>
    <w:rsid w:val="61A4F189"/>
    <w:rsid w:val="621579B1"/>
    <w:rsid w:val="6235C938"/>
    <w:rsid w:val="623A4073"/>
    <w:rsid w:val="6243F8D5"/>
    <w:rsid w:val="625C2FAB"/>
    <w:rsid w:val="62793723"/>
    <w:rsid w:val="627FAF8E"/>
    <w:rsid w:val="62CAD405"/>
    <w:rsid w:val="62D2DEE1"/>
    <w:rsid w:val="62DB23FC"/>
    <w:rsid w:val="62EE5165"/>
    <w:rsid w:val="63071E46"/>
    <w:rsid w:val="630AE75C"/>
    <w:rsid w:val="632326F2"/>
    <w:rsid w:val="633EE990"/>
    <w:rsid w:val="635D087D"/>
    <w:rsid w:val="6377934B"/>
    <w:rsid w:val="637D9C18"/>
    <w:rsid w:val="63BAE250"/>
    <w:rsid w:val="63C42ACD"/>
    <w:rsid w:val="63DEB3F3"/>
    <w:rsid w:val="63E19A36"/>
    <w:rsid w:val="63EA00E3"/>
    <w:rsid w:val="641B7BC1"/>
    <w:rsid w:val="645CF12D"/>
    <w:rsid w:val="65078C0C"/>
    <w:rsid w:val="6515F362"/>
    <w:rsid w:val="655E80BE"/>
    <w:rsid w:val="656D8DA3"/>
    <w:rsid w:val="65774A17"/>
    <w:rsid w:val="659B5275"/>
    <w:rsid w:val="65D02508"/>
    <w:rsid w:val="65D49A6A"/>
    <w:rsid w:val="6631E416"/>
    <w:rsid w:val="6637E00E"/>
    <w:rsid w:val="665666FE"/>
    <w:rsid w:val="6681F42D"/>
    <w:rsid w:val="66935311"/>
    <w:rsid w:val="669A4478"/>
    <w:rsid w:val="66A1948B"/>
    <w:rsid w:val="66BB8273"/>
    <w:rsid w:val="66C7F748"/>
    <w:rsid w:val="66CE725A"/>
    <w:rsid w:val="66FBC760"/>
    <w:rsid w:val="6703D23C"/>
    <w:rsid w:val="671411E7"/>
    <w:rsid w:val="67185359"/>
    <w:rsid w:val="676D8900"/>
    <w:rsid w:val="6771CA9E"/>
    <w:rsid w:val="67849BC8"/>
    <w:rsid w:val="679FD634"/>
    <w:rsid w:val="67A639C0"/>
    <w:rsid w:val="67A9FBEC"/>
    <w:rsid w:val="67AD425E"/>
    <w:rsid w:val="67B201C5"/>
    <w:rsid w:val="67D603BF"/>
    <w:rsid w:val="67ED83F7"/>
    <w:rsid w:val="68103999"/>
    <w:rsid w:val="68231B49"/>
    <w:rsid w:val="6824D6BE"/>
    <w:rsid w:val="685B1702"/>
    <w:rsid w:val="6878ADE8"/>
    <w:rsid w:val="68A43A80"/>
    <w:rsid w:val="68B220E4"/>
    <w:rsid w:val="68DA30D0"/>
    <w:rsid w:val="68E6F671"/>
    <w:rsid w:val="6912B8FA"/>
    <w:rsid w:val="69208F14"/>
    <w:rsid w:val="6931DBC4"/>
    <w:rsid w:val="693A7E3D"/>
    <w:rsid w:val="695C79B4"/>
    <w:rsid w:val="69689DDF"/>
    <w:rsid w:val="697B45C8"/>
    <w:rsid w:val="698AA626"/>
    <w:rsid w:val="69A05EC9"/>
    <w:rsid w:val="69B076F0"/>
    <w:rsid w:val="69B0EDA8"/>
    <w:rsid w:val="69E05D44"/>
    <w:rsid w:val="69F59470"/>
    <w:rsid w:val="69FD19C9"/>
    <w:rsid w:val="6A02C8A0"/>
    <w:rsid w:val="6A108F03"/>
    <w:rsid w:val="6A29DBA1"/>
    <w:rsid w:val="6A2F076C"/>
    <w:rsid w:val="6A669F80"/>
    <w:rsid w:val="6A6F60EC"/>
    <w:rsid w:val="6A7FBF70"/>
    <w:rsid w:val="6A91E88F"/>
    <w:rsid w:val="6AD59E99"/>
    <w:rsid w:val="6AFA1818"/>
    <w:rsid w:val="6AFB35F2"/>
    <w:rsid w:val="6B0A9DDB"/>
    <w:rsid w:val="6B2512C4"/>
    <w:rsid w:val="6B3F0F07"/>
    <w:rsid w:val="6B496664"/>
    <w:rsid w:val="6B6AC043"/>
    <w:rsid w:val="6B7F4099"/>
    <w:rsid w:val="6B9411DD"/>
    <w:rsid w:val="6BD22CE0"/>
    <w:rsid w:val="6BF170C8"/>
    <w:rsid w:val="6BF30945"/>
    <w:rsid w:val="6BFA0AF6"/>
    <w:rsid w:val="6BFD9B70"/>
    <w:rsid w:val="6C2178D2"/>
    <w:rsid w:val="6C29368A"/>
    <w:rsid w:val="6C388260"/>
    <w:rsid w:val="6C758E48"/>
    <w:rsid w:val="6C7E692E"/>
    <w:rsid w:val="6C8887E5"/>
    <w:rsid w:val="6C92F87C"/>
    <w:rsid w:val="6C933B6D"/>
    <w:rsid w:val="6CD3EEFC"/>
    <w:rsid w:val="6CDF401E"/>
    <w:rsid w:val="6CEC413F"/>
    <w:rsid w:val="6D2119C7"/>
    <w:rsid w:val="6D31FA8F"/>
    <w:rsid w:val="6D571201"/>
    <w:rsid w:val="6D58B1DB"/>
    <w:rsid w:val="6D812769"/>
    <w:rsid w:val="6D926240"/>
    <w:rsid w:val="6DA5B591"/>
    <w:rsid w:val="6DC9AB66"/>
    <w:rsid w:val="6DDAEF9C"/>
    <w:rsid w:val="6DE2AA51"/>
    <w:rsid w:val="6DF17760"/>
    <w:rsid w:val="6E102236"/>
    <w:rsid w:val="6E103E9B"/>
    <w:rsid w:val="6E17251F"/>
    <w:rsid w:val="6E2DEFD4"/>
    <w:rsid w:val="6E5A679B"/>
    <w:rsid w:val="6E6A31B9"/>
    <w:rsid w:val="6E854F90"/>
    <w:rsid w:val="6E9F0F50"/>
    <w:rsid w:val="6EB91702"/>
    <w:rsid w:val="6EBC9C52"/>
    <w:rsid w:val="6ECE4350"/>
    <w:rsid w:val="6EDC2616"/>
    <w:rsid w:val="6EE5FFFF"/>
    <w:rsid w:val="6EFF0E46"/>
    <w:rsid w:val="6F0FC1EF"/>
    <w:rsid w:val="6F16B356"/>
    <w:rsid w:val="6F1E8C54"/>
    <w:rsid w:val="6F5039ED"/>
    <w:rsid w:val="6F8B75E8"/>
    <w:rsid w:val="6FACEE75"/>
    <w:rsid w:val="6FCE3533"/>
    <w:rsid w:val="6FE422D5"/>
    <w:rsid w:val="6FE67EC7"/>
    <w:rsid w:val="700AA81F"/>
    <w:rsid w:val="7044089D"/>
    <w:rsid w:val="70701C7E"/>
    <w:rsid w:val="70733169"/>
    <w:rsid w:val="707339C4"/>
    <w:rsid w:val="70951799"/>
    <w:rsid w:val="70BAC37A"/>
    <w:rsid w:val="70F43544"/>
    <w:rsid w:val="710AEB24"/>
    <w:rsid w:val="71152FCB"/>
    <w:rsid w:val="71419D9D"/>
    <w:rsid w:val="71A41B9B"/>
    <w:rsid w:val="71A8CACD"/>
    <w:rsid w:val="71AB1EC5"/>
    <w:rsid w:val="71ABD555"/>
    <w:rsid w:val="71B3900A"/>
    <w:rsid w:val="71BAF2B9"/>
    <w:rsid w:val="71CC0F60"/>
    <w:rsid w:val="71CE2052"/>
    <w:rsid w:val="71F61BF6"/>
    <w:rsid w:val="7272034E"/>
    <w:rsid w:val="72787AF4"/>
    <w:rsid w:val="727B0B3C"/>
    <w:rsid w:val="72875E8F"/>
    <w:rsid w:val="72BEB4F2"/>
    <w:rsid w:val="72D6FC95"/>
    <w:rsid w:val="72E60953"/>
    <w:rsid w:val="72F4DDBA"/>
    <w:rsid w:val="7306EE56"/>
    <w:rsid w:val="7310CC6E"/>
    <w:rsid w:val="73142657"/>
    <w:rsid w:val="7324F29F"/>
    <w:rsid w:val="733D3C33"/>
    <w:rsid w:val="733DAAC2"/>
    <w:rsid w:val="73654C1F"/>
    <w:rsid w:val="737686F6"/>
    <w:rsid w:val="737B5736"/>
    <w:rsid w:val="73909AD7"/>
    <w:rsid w:val="739A0456"/>
    <w:rsid w:val="73A6FE2C"/>
    <w:rsid w:val="73C6D9EA"/>
    <w:rsid w:val="73E72F21"/>
    <w:rsid w:val="7403DA90"/>
    <w:rsid w:val="7419397D"/>
    <w:rsid w:val="744BDA32"/>
    <w:rsid w:val="74565673"/>
    <w:rsid w:val="7460FB9D"/>
    <w:rsid w:val="748244FD"/>
    <w:rsid w:val="74898490"/>
    <w:rsid w:val="748F523B"/>
    <w:rsid w:val="7491A46D"/>
    <w:rsid w:val="74D8899C"/>
    <w:rsid w:val="74F83DBE"/>
    <w:rsid w:val="7535DC14"/>
    <w:rsid w:val="7543C072"/>
    <w:rsid w:val="7551DEA0"/>
    <w:rsid w:val="75529A4F"/>
    <w:rsid w:val="7573DB3A"/>
    <w:rsid w:val="758BD4A7"/>
    <w:rsid w:val="75BD8CEE"/>
    <w:rsid w:val="75D48D8D"/>
    <w:rsid w:val="75ED08B6"/>
    <w:rsid w:val="75F6BA5B"/>
    <w:rsid w:val="760391F1"/>
    <w:rsid w:val="76302D57"/>
    <w:rsid w:val="7643C594"/>
    <w:rsid w:val="7677BE94"/>
    <w:rsid w:val="7683A1E9"/>
    <w:rsid w:val="7696C1C0"/>
    <w:rsid w:val="769F55C1"/>
    <w:rsid w:val="76A94731"/>
    <w:rsid w:val="76C28192"/>
    <w:rsid w:val="76D9A6A5"/>
    <w:rsid w:val="76DC9251"/>
    <w:rsid w:val="76EDC1D2"/>
    <w:rsid w:val="76EF0FDA"/>
    <w:rsid w:val="76F945C5"/>
    <w:rsid w:val="773DEC8D"/>
    <w:rsid w:val="7742EEA2"/>
    <w:rsid w:val="7754BBC2"/>
    <w:rsid w:val="77F657CC"/>
    <w:rsid w:val="7806DC12"/>
    <w:rsid w:val="78092572"/>
    <w:rsid w:val="784156C0"/>
    <w:rsid w:val="78519578"/>
    <w:rsid w:val="78635C34"/>
    <w:rsid w:val="78686122"/>
    <w:rsid w:val="786EF7FA"/>
    <w:rsid w:val="78968C67"/>
    <w:rsid w:val="79223FB2"/>
    <w:rsid w:val="7930A83E"/>
    <w:rsid w:val="793A9B3B"/>
    <w:rsid w:val="794B9375"/>
    <w:rsid w:val="796D7AC2"/>
    <w:rsid w:val="79E57964"/>
    <w:rsid w:val="7A05532A"/>
    <w:rsid w:val="7A0816EA"/>
    <w:rsid w:val="7A208A79"/>
    <w:rsid w:val="7A27983B"/>
    <w:rsid w:val="7A3B6CFA"/>
    <w:rsid w:val="7A660849"/>
    <w:rsid w:val="7A87F6D0"/>
    <w:rsid w:val="7AB673AF"/>
    <w:rsid w:val="7ABDABE0"/>
    <w:rsid w:val="7ADF454E"/>
    <w:rsid w:val="7AFB37CD"/>
    <w:rsid w:val="7B00E5F1"/>
    <w:rsid w:val="7B0E7675"/>
    <w:rsid w:val="7B2B026E"/>
    <w:rsid w:val="7B7B4BE0"/>
    <w:rsid w:val="7B7C0885"/>
    <w:rsid w:val="7B7F17C9"/>
    <w:rsid w:val="7B87F2CA"/>
    <w:rsid w:val="7BA3B2DD"/>
    <w:rsid w:val="7BA52ABB"/>
    <w:rsid w:val="7BAA51BF"/>
    <w:rsid w:val="7BAD3637"/>
    <w:rsid w:val="7BDE9DB7"/>
    <w:rsid w:val="7BE1BAFD"/>
    <w:rsid w:val="7C0B6606"/>
    <w:rsid w:val="7C23C731"/>
    <w:rsid w:val="7C3CBD03"/>
    <w:rsid w:val="7C3F533E"/>
    <w:rsid w:val="7C4348C8"/>
    <w:rsid w:val="7C9CB652"/>
    <w:rsid w:val="7CB63958"/>
    <w:rsid w:val="7CE9C014"/>
    <w:rsid w:val="7CF2E8B2"/>
    <w:rsid w:val="7CFE4E80"/>
    <w:rsid w:val="7CFF619B"/>
    <w:rsid w:val="7D062902"/>
    <w:rsid w:val="7D18EB30"/>
    <w:rsid w:val="7D1B62ED"/>
    <w:rsid w:val="7D221143"/>
    <w:rsid w:val="7D42158C"/>
    <w:rsid w:val="7D51AAAB"/>
    <w:rsid w:val="7D6CE585"/>
    <w:rsid w:val="7D7746EA"/>
    <w:rsid w:val="7D8C60BA"/>
    <w:rsid w:val="7DA8860A"/>
    <w:rsid w:val="7DC1D698"/>
    <w:rsid w:val="7DD8FF07"/>
    <w:rsid w:val="7DE0D4AE"/>
    <w:rsid w:val="7DE7E3AE"/>
    <w:rsid w:val="7E0C8A72"/>
    <w:rsid w:val="7E20E8EA"/>
    <w:rsid w:val="7E30B1C0"/>
    <w:rsid w:val="7E354107"/>
    <w:rsid w:val="7E35BA2E"/>
    <w:rsid w:val="7E802573"/>
    <w:rsid w:val="7E8CE813"/>
    <w:rsid w:val="7EAAE49C"/>
    <w:rsid w:val="7EABBD6C"/>
    <w:rsid w:val="7EB7415F"/>
    <w:rsid w:val="7EBD1DBA"/>
    <w:rsid w:val="7EF1DB8A"/>
    <w:rsid w:val="7EFC7DD9"/>
    <w:rsid w:val="7F46DC4C"/>
    <w:rsid w:val="7F7A9CCA"/>
    <w:rsid w:val="7FB00668"/>
    <w:rsid w:val="7FB2A0B6"/>
    <w:rsid w:val="7FBAAB92"/>
    <w:rsid w:val="7FDA219A"/>
    <w:rsid w:val="7FD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D65773"/>
  <w15:chartTrackingRefBased/>
  <w15:docId w15:val="{0833AFF1-7818-4AD9-A669-567FC4EC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0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8E308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C0F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3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F24"/>
  </w:style>
  <w:style w:type="paragraph" w:styleId="Footer">
    <w:name w:val="footer"/>
    <w:basedOn w:val="Normal"/>
    <w:link w:val="FooterChar"/>
    <w:uiPriority w:val="99"/>
    <w:unhideWhenUsed/>
    <w:rsid w:val="00CA3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F24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ui-provider">
    <w:name w:val="ui-provider"/>
    <w:basedOn w:val="DefaultParagraphFont"/>
    <w:rsid w:val="000E0925"/>
  </w:style>
  <w:style w:type="character" w:styleId="Strong">
    <w:name w:val="Strong"/>
    <w:basedOn w:val="DefaultParagraphFont"/>
    <w:uiPriority w:val="22"/>
    <w:qFormat/>
    <w:rsid w:val="000E092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E0925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9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925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3B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3B6EF5"/>
  </w:style>
  <w:style w:type="character" w:customStyle="1" w:styleId="eop">
    <w:name w:val="eop"/>
    <w:basedOn w:val="DefaultParagraphFont"/>
    <w:rsid w:val="003B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obs.jti.com/" TargetMode="External"/><Relationship Id="rId18" Type="http://schemas.openxmlformats.org/officeDocument/2006/relationships/hyperlink" Target="https://www.exposure.co/publications" TargetMode="Externa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jti.com/" TargetMode="External"/><Relationship Id="rId17" Type="http://schemas.openxmlformats.org/officeDocument/2006/relationships/hyperlink" Target="https://exposure.co/" TargetMode="External"/><Relationship Id="rId25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hyperlink" Target="https://humanrights.jti.com/" TargetMode="External"/><Relationship Id="rId20" Type="http://schemas.openxmlformats.org/officeDocument/2006/relationships/hyperlink" Target="https://www.pmi.com/japan-becoming-a-smoke-free-countr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jtibrand.com/login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ingredients.jti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stories.tennesseetitans.com/the-new-touchdown-k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jt-science.com/" TargetMode="External"/><Relationship Id="rId22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A1DF7A49-1FAB-48C7-A79D-C610141B41DE}">
    <t:Anchor>
      <t:Comment id="668388929"/>
    </t:Anchor>
    <t:History>
      <t:Event id="{57BF7581-CF03-4E3F-9D22-0C4938E5698D}" time="2023-04-05T11:24:40.708Z">
        <t:Attribution userId="S::gvablancc@corp.jti.com::71d1562f-591e-4f8c-8ad8-a7827466a31b" userProvider="AD" userName="Blanchoud, Celine"/>
        <t:Anchor>
          <t:Comment id="1887201630"/>
        </t:Anchor>
        <t:Create/>
      </t:Event>
      <t:Event id="{CAADCE36-8C1B-4518-9A97-B665DB15057B}" time="2023-04-05T11:24:40.708Z">
        <t:Attribution userId="S::gvablancc@corp.jti.com::71d1562f-591e-4f8c-8ad8-a7827466a31b" userProvider="AD" userName="Blanchoud, Celine"/>
        <t:Anchor>
          <t:Comment id="1887201630"/>
        </t:Anchor>
        <t:Assign userId="S::GVABARBOC@CORP.JTI.COM::2905039f-c813-4634-af1c-ba5f1ab99f0e" userProvider="AD" userName="Barbone, Claudia"/>
      </t:Event>
      <t:Event id="{4ADFE493-030E-49DF-9F80-3CDDCDD49A24}" time="2023-04-05T11:24:40.708Z">
        <t:Attribution userId="S::gvablancc@corp.jti.com::71d1562f-591e-4f8c-8ad8-a7827466a31b" userProvider="AD" userName="Blanchoud, Celine"/>
        <t:Anchor>
          <t:Comment id="1887201630"/>
        </t:Anchor>
        <t:SetTitle title="@Barbone, Claudia?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E27D7D215AF43987088986C045E3C" ma:contentTypeVersion="11" ma:contentTypeDescription="Create a new document." ma:contentTypeScope="" ma:versionID="57ab1a0c418522c8b21044e4bcb5e44d">
  <xsd:schema xmlns:xsd="http://www.w3.org/2001/XMLSchema" xmlns:xs="http://www.w3.org/2001/XMLSchema" xmlns:p="http://schemas.microsoft.com/office/2006/metadata/properties" xmlns:ns2="f6f11cca-6ed0-4021-80c3-d8746bf246af" targetNamespace="http://schemas.microsoft.com/office/2006/metadata/properties" ma:root="true" ma:fieldsID="957a5e42143d82093acc0ab916b09d9f" ns2:_="">
    <xsd:import namespace="f6f11cca-6ed0-4021-80c3-d8746bf24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11cca-6ed0-4021-80c3-d8746bf24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3dfe741-475c-44cf-bcd4-46bfd3fd06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f11cca-6ed0-4021-80c3-d8746bf246a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4E9D5-9214-4612-B0B0-22F9D6AA7F04}"/>
</file>

<file path=customXml/itemProps2.xml><?xml version="1.0" encoding="utf-8"?>
<ds:datastoreItem xmlns:ds="http://schemas.openxmlformats.org/officeDocument/2006/customXml" ds:itemID="{67E73D47-62CB-4EC4-95E9-EDA1065B66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2E5885-7673-4C9F-BB11-17D7F1309182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41b1ca4d-72ff-44ab-a55c-b8989fd90637"/>
    <ds:schemaRef ds:uri="http://schemas.microsoft.com/office/infopath/2007/PartnerControls"/>
    <ds:schemaRef ds:uri="4c68b620-8a38-43ba-ba1c-101545a7d1cc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4691E1E-DA83-43B7-9D58-CF1DCC724C3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020b37f-db72-473e-ae54-fb16df408069}" enabled="1" method="Standard" siteId="{705d07a3-2eea-4f3b-ab59-65ca29abeb26}" removed="0"/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1535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Pizzolo, Laetitia</dc:creator>
  <cp:keywords/>
  <dc:description/>
  <cp:lastModifiedBy>Hramtsovskaya, Julia</cp:lastModifiedBy>
  <cp:revision>2</cp:revision>
  <dcterms:created xsi:type="dcterms:W3CDTF">2025-03-26T04:57:00Z</dcterms:created>
  <dcterms:modified xsi:type="dcterms:W3CDTF">2025-03-26T04:57:00Z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0b37f-db72-473e-ae54-fb16df408069_Enabled">
    <vt:lpwstr>true</vt:lpwstr>
  </property>
  <property fmtid="{D5CDD505-2E9C-101B-9397-08002B2CF9AE}" pid="3" name="MSIP_Label_b020b37f-db72-473e-ae54-fb16df408069_SetDate">
    <vt:lpwstr>2023-03-29T12:50:38Z</vt:lpwstr>
  </property>
  <property fmtid="{D5CDD505-2E9C-101B-9397-08002B2CF9AE}" pid="4" name="MSIP_Label_b020b37f-db72-473e-ae54-fb16df408069_Method">
    <vt:lpwstr>Standard</vt:lpwstr>
  </property>
  <property fmtid="{D5CDD505-2E9C-101B-9397-08002B2CF9AE}" pid="5" name="MSIP_Label_b020b37f-db72-473e-ae54-fb16df408069_Name">
    <vt:lpwstr>General</vt:lpwstr>
  </property>
  <property fmtid="{D5CDD505-2E9C-101B-9397-08002B2CF9AE}" pid="6" name="MSIP_Label_b020b37f-db72-473e-ae54-fb16df408069_SiteId">
    <vt:lpwstr>705d07a3-2eea-4f3b-ab59-65ca29abeb26</vt:lpwstr>
  </property>
  <property fmtid="{D5CDD505-2E9C-101B-9397-08002B2CF9AE}" pid="7" name="MSIP_Label_b020b37f-db72-473e-ae54-fb16df408069_ActionId">
    <vt:lpwstr>f6b1f953-f83f-42cf-b217-a9991203dfc5</vt:lpwstr>
  </property>
  <property fmtid="{D5CDD505-2E9C-101B-9397-08002B2CF9AE}" pid="8" name="MSIP_Label_b020b37f-db72-473e-ae54-fb16df408069_ContentBits">
    <vt:lpwstr>0</vt:lpwstr>
  </property>
  <property fmtid="{D5CDD505-2E9C-101B-9397-08002B2CF9AE}" pid="9" name="ContentTypeId">
    <vt:lpwstr>0x010100718E27D7D215AF43987088986C045E3C</vt:lpwstr>
  </property>
  <property fmtid="{D5CDD505-2E9C-101B-9397-08002B2CF9AE}" pid="10" name="MediaServiceImageTags">
    <vt:lpwstr/>
  </property>
  <property fmtid="{D5CDD505-2E9C-101B-9397-08002B2CF9AE}" pid="11" name="GrammarlyDocumentId">
    <vt:lpwstr>7788120f52d4ba040ea01fab2fbe4c796adc1295af02e3ffa3b72f8bdd647046</vt:lpwstr>
  </property>
</Properties>
</file>